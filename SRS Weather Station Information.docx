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B84" w:rsidRDefault="007F039B">
      <w:pPr>
        <w:pStyle w:val="Title"/>
      </w:pPr>
      <w:r>
        <w:t>Weather History</w:t>
      </w:r>
    </w:p>
    <w:p w:rsidR="00016B84" w:rsidRDefault="00016B84">
      <w:pPr>
        <w:pStyle w:val="Title"/>
      </w:pPr>
      <w:fldSimple w:instr=" TITLE  \* MERGEFORMAT ">
        <w:r w:rsidR="00E77F51">
          <w:t>Software Requirements Specification</w:t>
        </w:r>
      </w:fldSimple>
      <w:r>
        <w:t xml:space="preserve">  </w:t>
      </w:r>
    </w:p>
    <w:p w:rsidR="00C37CAC" w:rsidRDefault="001E6DC7" w:rsidP="00C37CAC">
      <w:pPr>
        <w:pStyle w:val="Subtitle"/>
      </w:pPr>
      <w:bookmarkStart w:id="0" w:name="_Toc461626763"/>
      <w:bookmarkStart w:id="1" w:name="_Toc461628993"/>
      <w:bookmarkStart w:id="2" w:name="_Toc461632035"/>
      <w:r>
        <w:t>Version 1.0</w:t>
      </w:r>
    </w:p>
    <w:p w:rsidR="00C37CAC" w:rsidRDefault="00C37CAC" w:rsidP="00C37CAC">
      <w:pPr>
        <w:pStyle w:val="Subtitle"/>
        <w:sectPr w:rsidR="00C37CAC">
          <w:headerReference w:type="default" r:id="rId8"/>
          <w:footerReference w:type="default" r:id="rId9"/>
          <w:pgSz w:w="12240" w:h="15840" w:code="1"/>
          <w:pgMar w:top="1440" w:right="1440" w:bottom="1440" w:left="1800" w:header="720" w:footer="720" w:gutter="0"/>
          <w:pgNumType w:fmt="lowerRoman"/>
          <w:cols w:space="720"/>
        </w:sectPr>
      </w:pPr>
      <w:r>
        <w:t>February 1, 2010</w:t>
      </w:r>
    </w:p>
    <w:p w:rsidR="00016B84" w:rsidRDefault="00016B84">
      <w:pPr>
        <w:pStyle w:val="DocControlHeading"/>
      </w:pPr>
      <w:bookmarkStart w:id="3" w:name="_Toc252828003"/>
      <w:r>
        <w:lastRenderedPageBreak/>
        <w:t>Document Control</w:t>
      </w:r>
      <w:bookmarkEnd w:id="0"/>
      <w:bookmarkEnd w:id="1"/>
      <w:bookmarkEnd w:id="2"/>
      <w:bookmarkEnd w:id="3"/>
    </w:p>
    <w:p w:rsidR="00016B84" w:rsidRDefault="00016B84">
      <w:pPr>
        <w:pStyle w:val="DocControlHeading2"/>
      </w:pPr>
      <w:bookmarkStart w:id="4" w:name="_Toc461626764"/>
      <w:bookmarkStart w:id="5" w:name="_Toc461628994"/>
      <w:bookmarkStart w:id="6" w:name="_Toc461632036"/>
      <w:bookmarkStart w:id="7" w:name="_Toc252828004"/>
      <w:r>
        <w:t>Approval</w:t>
      </w:r>
      <w:bookmarkEnd w:id="4"/>
      <w:bookmarkEnd w:id="5"/>
      <w:bookmarkEnd w:id="6"/>
      <w:bookmarkEnd w:id="7"/>
    </w:p>
    <w:p w:rsidR="00016B84" w:rsidRDefault="00016B84">
      <w:pPr>
        <w:pStyle w:val="Paragraph"/>
      </w:pPr>
      <w:r>
        <w:t>The Guidance Team and the customer shall approve this document.</w:t>
      </w:r>
    </w:p>
    <w:p w:rsidR="00016B84" w:rsidRDefault="00016B84">
      <w:pPr>
        <w:pStyle w:val="DocControlHeading2"/>
      </w:pPr>
      <w:bookmarkStart w:id="8" w:name="_Toc461626765"/>
      <w:bookmarkStart w:id="9" w:name="_Toc461628995"/>
      <w:bookmarkStart w:id="10" w:name="_Toc461632037"/>
      <w:bookmarkStart w:id="11" w:name="_Toc252828005"/>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016B84">
        <w:tblPrEx>
          <w:tblCellMar>
            <w:top w:w="0" w:type="dxa"/>
            <w:bottom w:w="0" w:type="dxa"/>
          </w:tblCellMar>
        </w:tblPrEx>
        <w:tc>
          <w:tcPr>
            <w:tcW w:w="4428" w:type="dxa"/>
          </w:tcPr>
          <w:p w:rsidR="00016B84" w:rsidRDefault="00016B84">
            <w:pPr>
              <w:jc w:val="right"/>
            </w:pPr>
            <w:r>
              <w:t>Initial Release:</w:t>
            </w:r>
          </w:p>
        </w:tc>
        <w:tc>
          <w:tcPr>
            <w:tcW w:w="4428" w:type="dxa"/>
          </w:tcPr>
          <w:p w:rsidR="00016B84" w:rsidRDefault="00CE7936">
            <w:r>
              <w:t>Dec 15, 2009</w:t>
            </w:r>
          </w:p>
        </w:tc>
      </w:tr>
      <w:tr w:rsidR="00016B84">
        <w:tblPrEx>
          <w:tblCellMar>
            <w:top w:w="0" w:type="dxa"/>
            <w:bottom w:w="0" w:type="dxa"/>
          </w:tblCellMar>
        </w:tblPrEx>
        <w:tc>
          <w:tcPr>
            <w:tcW w:w="4428" w:type="dxa"/>
          </w:tcPr>
          <w:p w:rsidR="00016B84" w:rsidRDefault="00016B84">
            <w:pPr>
              <w:jc w:val="right"/>
            </w:pPr>
            <w:r>
              <w:t>Current Release:</w:t>
            </w:r>
          </w:p>
        </w:tc>
        <w:tc>
          <w:tcPr>
            <w:tcW w:w="4428" w:type="dxa"/>
          </w:tcPr>
          <w:p w:rsidR="00016B84" w:rsidRDefault="001E6DC7">
            <w:r>
              <w:t>Feb 1</w:t>
            </w:r>
            <w:r w:rsidR="00CE7936">
              <w:t>, 2010</w:t>
            </w:r>
          </w:p>
        </w:tc>
      </w:tr>
      <w:tr w:rsidR="00016B84">
        <w:tblPrEx>
          <w:tblCellMar>
            <w:top w:w="0" w:type="dxa"/>
            <w:bottom w:w="0" w:type="dxa"/>
          </w:tblCellMar>
        </w:tblPrEx>
        <w:tc>
          <w:tcPr>
            <w:tcW w:w="4428" w:type="dxa"/>
          </w:tcPr>
          <w:p w:rsidR="00016B84" w:rsidRDefault="00016B84">
            <w:pPr>
              <w:jc w:val="right"/>
            </w:pPr>
            <w:r>
              <w:t>Indicator of Last Page in Document:</w:t>
            </w:r>
          </w:p>
        </w:tc>
        <w:tc>
          <w:tcPr>
            <w:tcW w:w="4428" w:type="dxa"/>
          </w:tcPr>
          <w:p w:rsidR="00016B84" w:rsidRDefault="00BB5099">
            <w:r>
              <w:sym w:font="Symbol" w:char="F0A8"/>
            </w:r>
          </w:p>
        </w:tc>
      </w:tr>
      <w:tr w:rsidR="00016B84">
        <w:tblPrEx>
          <w:tblCellMar>
            <w:top w:w="0" w:type="dxa"/>
            <w:bottom w:w="0" w:type="dxa"/>
          </w:tblCellMar>
        </w:tblPrEx>
        <w:tc>
          <w:tcPr>
            <w:tcW w:w="4428" w:type="dxa"/>
          </w:tcPr>
          <w:p w:rsidR="00016B84" w:rsidRDefault="00016B84">
            <w:pPr>
              <w:jc w:val="right"/>
            </w:pPr>
            <w:r>
              <w:t>Date of Last Review:</w:t>
            </w:r>
          </w:p>
        </w:tc>
        <w:tc>
          <w:tcPr>
            <w:tcW w:w="4428" w:type="dxa"/>
          </w:tcPr>
          <w:p w:rsidR="00016B84" w:rsidRDefault="001E6DC7">
            <w:r>
              <w:t>Feb 1, 2010</w:t>
            </w:r>
          </w:p>
        </w:tc>
      </w:tr>
      <w:tr w:rsidR="00016B84">
        <w:tblPrEx>
          <w:tblCellMar>
            <w:top w:w="0" w:type="dxa"/>
            <w:bottom w:w="0" w:type="dxa"/>
          </w:tblCellMar>
        </w:tblPrEx>
        <w:tc>
          <w:tcPr>
            <w:tcW w:w="4428" w:type="dxa"/>
          </w:tcPr>
          <w:p w:rsidR="00016B84" w:rsidRDefault="00016B84">
            <w:pPr>
              <w:jc w:val="right"/>
            </w:pPr>
            <w:r>
              <w:t>Date of Next Review:</w:t>
            </w:r>
          </w:p>
        </w:tc>
        <w:tc>
          <w:tcPr>
            <w:tcW w:w="4428" w:type="dxa"/>
          </w:tcPr>
          <w:p w:rsidR="00016B84" w:rsidRDefault="001E6DC7">
            <w:r>
              <w:t>TBD</w:t>
            </w:r>
          </w:p>
        </w:tc>
      </w:tr>
      <w:tr w:rsidR="00016B84">
        <w:tblPrEx>
          <w:tblCellMar>
            <w:top w:w="0" w:type="dxa"/>
            <w:bottom w:w="0" w:type="dxa"/>
          </w:tblCellMar>
        </w:tblPrEx>
        <w:tc>
          <w:tcPr>
            <w:tcW w:w="4428" w:type="dxa"/>
          </w:tcPr>
          <w:p w:rsidR="00016B84" w:rsidRDefault="00016B84">
            <w:pPr>
              <w:jc w:val="right"/>
            </w:pPr>
            <w:r>
              <w:t>Target Date for Next Update:</w:t>
            </w:r>
          </w:p>
        </w:tc>
        <w:tc>
          <w:tcPr>
            <w:tcW w:w="4428" w:type="dxa"/>
          </w:tcPr>
          <w:p w:rsidR="00016B84" w:rsidRDefault="00016B84"/>
        </w:tc>
      </w:tr>
    </w:tbl>
    <w:p w:rsidR="00016B84" w:rsidRDefault="00016B84">
      <w:pPr>
        <w:pStyle w:val="DocControlHeading2"/>
      </w:pPr>
      <w:bookmarkStart w:id="12" w:name="_Toc461626766"/>
      <w:bookmarkStart w:id="13" w:name="_Toc461628996"/>
      <w:bookmarkStart w:id="14" w:name="_Toc461632038"/>
      <w:bookmarkStart w:id="15" w:name="_Toc252828006"/>
      <w:r>
        <w:t>Distribution List</w:t>
      </w:r>
      <w:bookmarkEnd w:id="12"/>
      <w:bookmarkEnd w:id="13"/>
      <w:bookmarkEnd w:id="14"/>
      <w:bookmarkEnd w:id="15"/>
    </w:p>
    <w:p w:rsidR="00016B84" w:rsidRDefault="00016B84">
      <w:pPr>
        <w:pStyle w:val="Paragraph"/>
      </w:pPr>
      <w:r>
        <w:t>This following list of people shall receive a copy of this document every time a new version of this document becomes available:</w:t>
      </w:r>
    </w:p>
    <w:p w:rsidR="00016B84" w:rsidRDefault="00016B84">
      <w:pPr>
        <w:ind w:left="2160"/>
      </w:pPr>
      <w:r>
        <w:t>Guidance Team Members:</w:t>
      </w:r>
    </w:p>
    <w:p w:rsidR="00016B84" w:rsidRDefault="00016B84">
      <w:pPr>
        <w:ind w:left="2880" w:firstLine="720"/>
      </w:pPr>
      <w:r>
        <w:t>Dr. Steve Roach</w:t>
      </w:r>
    </w:p>
    <w:p w:rsidR="00ED5453" w:rsidRPr="00B85CC7" w:rsidRDefault="00ED5453">
      <w:pPr>
        <w:ind w:left="2880" w:firstLine="720"/>
        <w:rPr>
          <w:lang w:val="es-ES"/>
        </w:rPr>
      </w:pPr>
      <w:r w:rsidRPr="00B85CC7">
        <w:rPr>
          <w:lang w:val="es-ES"/>
        </w:rPr>
        <w:t>Dr. Tanja Magoc</w:t>
      </w:r>
    </w:p>
    <w:p w:rsidR="00ED5453" w:rsidRDefault="00ED5453">
      <w:pPr>
        <w:ind w:left="2880" w:firstLine="720"/>
        <w:rPr>
          <w:lang w:val="es-ES"/>
        </w:rPr>
      </w:pPr>
      <w:r w:rsidRPr="00B85CC7">
        <w:rPr>
          <w:lang w:val="es-ES"/>
        </w:rPr>
        <w:t>Ms. Evelyn Torres</w:t>
      </w:r>
    </w:p>
    <w:p w:rsidR="00551086" w:rsidRPr="00CE7936" w:rsidRDefault="00551086">
      <w:pPr>
        <w:ind w:left="2880" w:firstLine="720"/>
      </w:pPr>
      <w:r w:rsidRPr="00CE7936">
        <w:t>Mr. Chris Cuellar</w:t>
      </w:r>
    </w:p>
    <w:p w:rsidR="00AC00F3" w:rsidRDefault="00AC00F3" w:rsidP="00AC00F3">
      <w:pPr>
        <w:ind w:left="1440" w:firstLine="720"/>
      </w:pPr>
      <w:r>
        <w:t xml:space="preserve">Customer: </w:t>
      </w:r>
      <w:r>
        <w:tab/>
        <w:t>Dr. Craig Tweedie</w:t>
      </w:r>
    </w:p>
    <w:p w:rsidR="00AC00F3" w:rsidRDefault="00AC00F3" w:rsidP="00AC00F3">
      <w:pPr>
        <w:ind w:left="1440" w:firstLine="720"/>
      </w:pPr>
      <w:r>
        <w:tab/>
      </w:r>
      <w:r>
        <w:tab/>
        <w:t>Systems Engineering Laboratory</w:t>
      </w:r>
    </w:p>
    <w:p w:rsidR="00AC00F3" w:rsidRDefault="00AC00F3" w:rsidP="00AC00F3">
      <w:pPr>
        <w:ind w:left="1440" w:firstLine="720"/>
      </w:pPr>
      <w:r>
        <w:tab/>
      </w:r>
      <w:r>
        <w:tab/>
        <w:t>Department of Biology</w:t>
      </w:r>
    </w:p>
    <w:p w:rsidR="00C37CAC" w:rsidRDefault="00AC00F3" w:rsidP="00C37CAC">
      <w:pPr>
        <w:ind w:left="1440" w:firstLine="720"/>
      </w:pPr>
      <w:r>
        <w:tab/>
      </w:r>
      <w:r>
        <w:tab/>
        <w:t>The University of Texas at El Paso</w:t>
      </w:r>
    </w:p>
    <w:p w:rsidR="00016B84" w:rsidRDefault="00016B84">
      <w:pPr>
        <w:ind w:left="1440" w:firstLine="720"/>
      </w:pPr>
      <w:r>
        <w:t>Softwar</w:t>
      </w:r>
      <w:r w:rsidR="00C37CAC">
        <w:t>e Team</w:t>
      </w:r>
      <w:r>
        <w:t>s:</w:t>
      </w:r>
    </w:p>
    <w:p w:rsidR="00C37CAC" w:rsidRDefault="00C37CAC">
      <w:pPr>
        <w:ind w:left="1440" w:firstLine="720"/>
      </w:pPr>
      <w:r>
        <w:tab/>
      </w:r>
      <w:r>
        <w:tab/>
        <w:t>Tech Nebula</w:t>
      </w:r>
    </w:p>
    <w:p w:rsidR="00C37CAC" w:rsidRDefault="00C37CAC">
      <w:pPr>
        <w:ind w:left="1440" w:firstLine="720"/>
      </w:pPr>
      <w:r>
        <w:tab/>
      </w:r>
      <w:r>
        <w:tab/>
        <w:t>MK Ultra</w:t>
      </w:r>
    </w:p>
    <w:p w:rsidR="00016B84" w:rsidRDefault="00016B84">
      <w:pPr>
        <w:pStyle w:val="DocControlHeading2"/>
      </w:pPr>
      <w:bookmarkStart w:id="16" w:name="_Toc461626767"/>
      <w:bookmarkStart w:id="17" w:name="_Toc461628997"/>
      <w:bookmarkStart w:id="18" w:name="_Toc461632039"/>
      <w:bookmarkStart w:id="19" w:name="_Toc252828007"/>
      <w:r>
        <w:t>Change Summary</w:t>
      </w:r>
      <w:bookmarkEnd w:id="16"/>
      <w:bookmarkEnd w:id="17"/>
      <w:bookmarkEnd w:id="18"/>
      <w:bookmarkEnd w:id="19"/>
    </w:p>
    <w:p w:rsidR="00016B84" w:rsidRDefault="00016B84">
      <w:pPr>
        <w:pStyle w:val="Paragraph"/>
      </w:pPr>
      <w:r>
        <w:t>The following table details changes made between versions of this document</w:t>
      </w:r>
    </w:p>
    <w:p w:rsidR="00016B84" w:rsidRDefault="00016B84">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4"/>
        <w:gridCol w:w="1170"/>
        <w:gridCol w:w="1800"/>
        <w:gridCol w:w="3978"/>
      </w:tblGrid>
      <w:tr w:rsidR="00016B84">
        <w:tblPrEx>
          <w:tblCellMar>
            <w:top w:w="0" w:type="dxa"/>
            <w:bottom w:w="0" w:type="dxa"/>
          </w:tblCellMar>
        </w:tblPrEx>
        <w:tc>
          <w:tcPr>
            <w:tcW w:w="1764" w:type="dxa"/>
          </w:tcPr>
          <w:p w:rsidR="00016B84" w:rsidRDefault="00016B84">
            <w:pPr>
              <w:jc w:val="center"/>
            </w:pPr>
            <w:r>
              <w:t>Version</w:t>
            </w:r>
          </w:p>
        </w:tc>
        <w:tc>
          <w:tcPr>
            <w:tcW w:w="1170" w:type="dxa"/>
          </w:tcPr>
          <w:p w:rsidR="00016B84" w:rsidRDefault="00016B84">
            <w:pPr>
              <w:jc w:val="center"/>
            </w:pPr>
            <w:r>
              <w:t>Date</w:t>
            </w:r>
          </w:p>
        </w:tc>
        <w:tc>
          <w:tcPr>
            <w:tcW w:w="1800" w:type="dxa"/>
          </w:tcPr>
          <w:p w:rsidR="00016B84" w:rsidRDefault="00016B84">
            <w:pPr>
              <w:jc w:val="center"/>
            </w:pPr>
            <w:r>
              <w:t>Modifier</w:t>
            </w:r>
          </w:p>
        </w:tc>
        <w:tc>
          <w:tcPr>
            <w:tcW w:w="3978" w:type="dxa"/>
          </w:tcPr>
          <w:p w:rsidR="00016B84" w:rsidRDefault="00016B84">
            <w:pPr>
              <w:jc w:val="center"/>
            </w:pPr>
            <w:r>
              <w:t>Description</w:t>
            </w:r>
          </w:p>
        </w:tc>
      </w:tr>
      <w:tr w:rsidR="00016B84">
        <w:tblPrEx>
          <w:tblCellMar>
            <w:top w:w="0" w:type="dxa"/>
            <w:bottom w:w="0" w:type="dxa"/>
          </w:tblCellMar>
        </w:tblPrEx>
        <w:tc>
          <w:tcPr>
            <w:tcW w:w="1764" w:type="dxa"/>
          </w:tcPr>
          <w:p w:rsidR="00016B84" w:rsidRDefault="00CE7936" w:rsidP="00CE7936">
            <w:pPr>
              <w:jc w:val="center"/>
            </w:pPr>
            <w:r>
              <w:t>0.1</w:t>
            </w:r>
          </w:p>
        </w:tc>
        <w:tc>
          <w:tcPr>
            <w:tcW w:w="1170" w:type="dxa"/>
          </w:tcPr>
          <w:p w:rsidR="00016B84" w:rsidRDefault="00CE7936" w:rsidP="00CE7936">
            <w:pPr>
              <w:jc w:val="center"/>
            </w:pPr>
            <w:r>
              <w:t>12/15/09</w:t>
            </w:r>
          </w:p>
        </w:tc>
        <w:tc>
          <w:tcPr>
            <w:tcW w:w="1800" w:type="dxa"/>
          </w:tcPr>
          <w:p w:rsidR="00016B84" w:rsidRDefault="00CE7936" w:rsidP="00CE7936">
            <w:pPr>
              <w:jc w:val="center"/>
            </w:pPr>
            <w:r>
              <w:t>Roach</w:t>
            </w:r>
          </w:p>
        </w:tc>
        <w:tc>
          <w:tcPr>
            <w:tcW w:w="3978" w:type="dxa"/>
          </w:tcPr>
          <w:p w:rsidR="00016B84" w:rsidRDefault="00CE7936" w:rsidP="00CE7936">
            <w:pPr>
              <w:pStyle w:val="TableText"/>
              <w:widowControl/>
              <w:spacing w:before="0" w:after="0"/>
              <w:jc w:val="center"/>
            </w:pPr>
            <w:r>
              <w:t>Use cases</w:t>
            </w:r>
          </w:p>
        </w:tc>
      </w:tr>
      <w:tr w:rsidR="00016B84">
        <w:tblPrEx>
          <w:tblCellMar>
            <w:top w:w="0" w:type="dxa"/>
            <w:bottom w:w="0" w:type="dxa"/>
          </w:tblCellMar>
        </w:tblPrEx>
        <w:tc>
          <w:tcPr>
            <w:tcW w:w="1764" w:type="dxa"/>
          </w:tcPr>
          <w:p w:rsidR="00016B84" w:rsidRDefault="00CE7936" w:rsidP="00CE7936">
            <w:pPr>
              <w:jc w:val="center"/>
            </w:pPr>
            <w:r>
              <w:t>0.1</w:t>
            </w:r>
          </w:p>
        </w:tc>
        <w:tc>
          <w:tcPr>
            <w:tcW w:w="1170" w:type="dxa"/>
          </w:tcPr>
          <w:p w:rsidR="00016B84" w:rsidRDefault="00CE7936" w:rsidP="00CE7936">
            <w:pPr>
              <w:jc w:val="center"/>
            </w:pPr>
            <w:r>
              <w:t>1/15/10</w:t>
            </w:r>
          </w:p>
        </w:tc>
        <w:tc>
          <w:tcPr>
            <w:tcW w:w="1800" w:type="dxa"/>
          </w:tcPr>
          <w:p w:rsidR="00016B84" w:rsidRDefault="00CE7936" w:rsidP="00CE7936">
            <w:pPr>
              <w:jc w:val="center"/>
            </w:pPr>
            <w:r>
              <w:t>Magoc</w:t>
            </w:r>
          </w:p>
        </w:tc>
        <w:tc>
          <w:tcPr>
            <w:tcW w:w="3978" w:type="dxa"/>
          </w:tcPr>
          <w:p w:rsidR="00CE7936" w:rsidRDefault="00CE7936" w:rsidP="00CE7936">
            <w:pPr>
              <w:jc w:val="center"/>
            </w:pPr>
            <w:r>
              <w:t>Sections 3, 4, and 5</w:t>
            </w:r>
          </w:p>
        </w:tc>
      </w:tr>
      <w:tr w:rsidR="00016B84">
        <w:tblPrEx>
          <w:tblCellMar>
            <w:top w:w="0" w:type="dxa"/>
            <w:bottom w:w="0" w:type="dxa"/>
          </w:tblCellMar>
        </w:tblPrEx>
        <w:tc>
          <w:tcPr>
            <w:tcW w:w="1764" w:type="dxa"/>
          </w:tcPr>
          <w:p w:rsidR="00016B84" w:rsidRDefault="00CE7936" w:rsidP="00CE7936">
            <w:pPr>
              <w:jc w:val="center"/>
            </w:pPr>
            <w:r>
              <w:t>0.2</w:t>
            </w:r>
          </w:p>
        </w:tc>
        <w:tc>
          <w:tcPr>
            <w:tcW w:w="1170" w:type="dxa"/>
          </w:tcPr>
          <w:p w:rsidR="00016B84" w:rsidRDefault="00CE7936" w:rsidP="00CE7936">
            <w:pPr>
              <w:jc w:val="center"/>
            </w:pPr>
            <w:r>
              <w:t>1/24/10</w:t>
            </w:r>
          </w:p>
        </w:tc>
        <w:tc>
          <w:tcPr>
            <w:tcW w:w="1800" w:type="dxa"/>
          </w:tcPr>
          <w:p w:rsidR="00016B84" w:rsidRDefault="00CE7936" w:rsidP="00CE7936">
            <w:pPr>
              <w:jc w:val="center"/>
            </w:pPr>
            <w:r>
              <w:t xml:space="preserve">Roach </w:t>
            </w:r>
          </w:p>
        </w:tc>
        <w:tc>
          <w:tcPr>
            <w:tcW w:w="3978" w:type="dxa"/>
          </w:tcPr>
          <w:p w:rsidR="00016B84" w:rsidRDefault="00CE7936" w:rsidP="00CE7936">
            <w:pPr>
              <w:jc w:val="center"/>
            </w:pPr>
            <w:r>
              <w:t>Revised 3, 4, and 5</w:t>
            </w:r>
          </w:p>
        </w:tc>
      </w:tr>
      <w:tr w:rsidR="00C37CAC">
        <w:tblPrEx>
          <w:tblCellMar>
            <w:top w:w="0" w:type="dxa"/>
            <w:bottom w:w="0" w:type="dxa"/>
          </w:tblCellMar>
        </w:tblPrEx>
        <w:tc>
          <w:tcPr>
            <w:tcW w:w="1764" w:type="dxa"/>
          </w:tcPr>
          <w:p w:rsidR="00C37CAC" w:rsidRDefault="00C37CAC" w:rsidP="00CE7936">
            <w:pPr>
              <w:jc w:val="center"/>
            </w:pPr>
            <w:r>
              <w:t>0.3</w:t>
            </w:r>
          </w:p>
        </w:tc>
        <w:tc>
          <w:tcPr>
            <w:tcW w:w="1170" w:type="dxa"/>
          </w:tcPr>
          <w:p w:rsidR="00C37CAC" w:rsidRDefault="00C37CAC" w:rsidP="00CE7936">
            <w:pPr>
              <w:jc w:val="center"/>
            </w:pPr>
            <w:r>
              <w:t>1/26/09</w:t>
            </w:r>
          </w:p>
        </w:tc>
        <w:tc>
          <w:tcPr>
            <w:tcW w:w="1800" w:type="dxa"/>
          </w:tcPr>
          <w:p w:rsidR="00C37CAC" w:rsidRDefault="00C37CAC" w:rsidP="00CE7936">
            <w:pPr>
              <w:jc w:val="center"/>
            </w:pPr>
            <w:r>
              <w:t>Cuellar</w:t>
            </w:r>
          </w:p>
        </w:tc>
        <w:tc>
          <w:tcPr>
            <w:tcW w:w="3978" w:type="dxa"/>
          </w:tcPr>
          <w:p w:rsidR="00C37CAC" w:rsidRDefault="00C37CAC" w:rsidP="00CE7936">
            <w:pPr>
              <w:jc w:val="center"/>
            </w:pPr>
            <w:r>
              <w:t>Diagrams</w:t>
            </w:r>
          </w:p>
        </w:tc>
      </w:tr>
      <w:tr w:rsidR="00C37CAC">
        <w:tblPrEx>
          <w:tblCellMar>
            <w:top w:w="0" w:type="dxa"/>
            <w:bottom w:w="0" w:type="dxa"/>
          </w:tblCellMar>
        </w:tblPrEx>
        <w:tc>
          <w:tcPr>
            <w:tcW w:w="1764" w:type="dxa"/>
          </w:tcPr>
          <w:p w:rsidR="00C37CAC" w:rsidRDefault="00C37CAC" w:rsidP="00CE7936">
            <w:pPr>
              <w:jc w:val="center"/>
            </w:pPr>
            <w:r>
              <w:t>0.9</w:t>
            </w:r>
          </w:p>
        </w:tc>
        <w:tc>
          <w:tcPr>
            <w:tcW w:w="1170" w:type="dxa"/>
          </w:tcPr>
          <w:p w:rsidR="00C37CAC" w:rsidRDefault="00C37CAC" w:rsidP="00CE7936">
            <w:pPr>
              <w:jc w:val="center"/>
            </w:pPr>
            <w:r>
              <w:t>2/1/10</w:t>
            </w:r>
          </w:p>
        </w:tc>
        <w:tc>
          <w:tcPr>
            <w:tcW w:w="1800" w:type="dxa"/>
          </w:tcPr>
          <w:p w:rsidR="00C37CAC" w:rsidRDefault="00C37CAC" w:rsidP="00CE7936">
            <w:pPr>
              <w:jc w:val="center"/>
            </w:pPr>
            <w:r>
              <w:t>Roach</w:t>
            </w:r>
          </w:p>
        </w:tc>
        <w:tc>
          <w:tcPr>
            <w:tcW w:w="3978" w:type="dxa"/>
          </w:tcPr>
          <w:p w:rsidR="00C37CAC" w:rsidRDefault="00C37CAC" w:rsidP="00CE7936">
            <w:pPr>
              <w:jc w:val="center"/>
            </w:pPr>
            <w:r>
              <w:t>Sections 3, 4, 5</w:t>
            </w:r>
          </w:p>
        </w:tc>
      </w:tr>
      <w:tr w:rsidR="001E6DC7">
        <w:tblPrEx>
          <w:tblCellMar>
            <w:top w:w="0" w:type="dxa"/>
            <w:bottom w:w="0" w:type="dxa"/>
          </w:tblCellMar>
        </w:tblPrEx>
        <w:tc>
          <w:tcPr>
            <w:tcW w:w="1764" w:type="dxa"/>
          </w:tcPr>
          <w:p w:rsidR="001E6DC7" w:rsidRDefault="001E6DC7" w:rsidP="00CE7936">
            <w:pPr>
              <w:jc w:val="center"/>
            </w:pPr>
            <w:r>
              <w:t>1.0</w:t>
            </w:r>
          </w:p>
        </w:tc>
        <w:tc>
          <w:tcPr>
            <w:tcW w:w="1170" w:type="dxa"/>
          </w:tcPr>
          <w:p w:rsidR="001E6DC7" w:rsidRDefault="001E6DC7" w:rsidP="00CE7936">
            <w:pPr>
              <w:jc w:val="center"/>
            </w:pPr>
            <w:r>
              <w:t>2/1/20</w:t>
            </w:r>
          </w:p>
        </w:tc>
        <w:tc>
          <w:tcPr>
            <w:tcW w:w="1800" w:type="dxa"/>
          </w:tcPr>
          <w:p w:rsidR="001E6DC7" w:rsidRDefault="001E6DC7" w:rsidP="00CE7936">
            <w:pPr>
              <w:jc w:val="center"/>
            </w:pPr>
            <w:r>
              <w:t>Torres, Magoc</w:t>
            </w:r>
          </w:p>
        </w:tc>
        <w:tc>
          <w:tcPr>
            <w:tcW w:w="3978" w:type="dxa"/>
          </w:tcPr>
          <w:p w:rsidR="001E6DC7" w:rsidRDefault="001E6DC7" w:rsidP="00CE7936">
            <w:pPr>
              <w:jc w:val="center"/>
            </w:pPr>
            <w:r>
              <w:t>Sections 1,</w:t>
            </w:r>
            <w:r w:rsidR="00772F14">
              <w:t xml:space="preserve"> </w:t>
            </w:r>
            <w:r>
              <w:t>2</w:t>
            </w:r>
          </w:p>
        </w:tc>
      </w:tr>
    </w:tbl>
    <w:p w:rsidR="00016B84" w:rsidRDefault="00016B84">
      <w:pPr>
        <w:ind w:left="144"/>
      </w:pPr>
    </w:p>
    <w:p w:rsidR="0085024D" w:rsidRDefault="00E157C9" w:rsidP="00260B46">
      <w:pPr>
        <w:pStyle w:val="TOC2"/>
        <w:tabs>
          <w:tab w:val="left" w:pos="800"/>
        </w:tabs>
        <w:rPr>
          <w:noProof/>
        </w:rPr>
      </w:pPr>
      <w:r>
        <w:br w:type="page"/>
      </w:r>
      <w:r w:rsidR="00016B84">
        <w:lastRenderedPageBreak/>
        <w:t>Table of Contents</w:t>
      </w:r>
      <w:r w:rsidR="00260B46">
        <w:rPr>
          <w:smallCaps w:val="0"/>
          <w:sz w:val="36"/>
        </w:rPr>
        <w:fldChar w:fldCharType="begin"/>
      </w:r>
      <w:r w:rsidR="00260B46">
        <w:rPr>
          <w:smallCaps w:val="0"/>
          <w:sz w:val="36"/>
        </w:rPr>
        <w:instrText xml:space="preserve"> TOC \o "1-4" \h \z </w:instrText>
      </w:r>
      <w:r w:rsidR="00260B46">
        <w:rPr>
          <w:smallCaps w:val="0"/>
          <w:sz w:val="36"/>
        </w:rPr>
        <w:fldChar w:fldCharType="separate"/>
      </w:r>
    </w:p>
    <w:p w:rsidR="0085024D" w:rsidRDefault="0085024D">
      <w:pPr>
        <w:pStyle w:val="TOC1"/>
        <w:rPr>
          <w:rFonts w:asciiTheme="minorHAnsi" w:eastAsiaTheme="minorEastAsia" w:hAnsiTheme="minorHAnsi" w:cstheme="minorBidi"/>
          <w:b w:val="0"/>
          <w:caps w:val="0"/>
          <w:noProof/>
          <w:sz w:val="22"/>
          <w:szCs w:val="22"/>
        </w:rPr>
      </w:pPr>
      <w:hyperlink w:anchor="_Toc252828003" w:history="1">
        <w:r w:rsidRPr="0047216C">
          <w:rPr>
            <w:rStyle w:val="Hyperlink"/>
            <w:noProof/>
          </w:rPr>
          <w:t>Document Control</w:t>
        </w:r>
        <w:r>
          <w:rPr>
            <w:noProof/>
            <w:webHidden/>
          </w:rPr>
          <w:tab/>
        </w:r>
        <w:r>
          <w:rPr>
            <w:noProof/>
            <w:webHidden/>
          </w:rPr>
          <w:fldChar w:fldCharType="begin"/>
        </w:r>
        <w:r>
          <w:rPr>
            <w:noProof/>
            <w:webHidden/>
          </w:rPr>
          <w:instrText xml:space="preserve"> PAGEREF _Toc252828003 \h </w:instrText>
        </w:r>
        <w:r>
          <w:rPr>
            <w:noProof/>
            <w:webHidden/>
          </w:rPr>
        </w:r>
        <w:r>
          <w:rPr>
            <w:noProof/>
            <w:webHidden/>
          </w:rPr>
          <w:fldChar w:fldCharType="separate"/>
        </w:r>
        <w:r>
          <w:rPr>
            <w:noProof/>
            <w:webHidden/>
          </w:rPr>
          <w:t>ii</w:t>
        </w:r>
        <w:r>
          <w:rPr>
            <w:noProof/>
            <w:webHidden/>
          </w:rPr>
          <w:fldChar w:fldCharType="end"/>
        </w:r>
      </w:hyperlink>
    </w:p>
    <w:p w:rsidR="0085024D" w:rsidRDefault="0085024D">
      <w:pPr>
        <w:pStyle w:val="TOC2"/>
        <w:rPr>
          <w:rFonts w:asciiTheme="minorHAnsi" w:eastAsiaTheme="minorEastAsia" w:hAnsiTheme="minorHAnsi" w:cstheme="minorBidi"/>
          <w:smallCaps w:val="0"/>
          <w:noProof/>
          <w:sz w:val="22"/>
          <w:szCs w:val="22"/>
        </w:rPr>
      </w:pPr>
      <w:hyperlink w:anchor="_Toc252828004" w:history="1">
        <w:r w:rsidRPr="0047216C">
          <w:rPr>
            <w:rStyle w:val="Hyperlink"/>
            <w:noProof/>
          </w:rPr>
          <w:t>Approval</w:t>
        </w:r>
        <w:r>
          <w:rPr>
            <w:noProof/>
            <w:webHidden/>
          </w:rPr>
          <w:tab/>
        </w:r>
        <w:r>
          <w:rPr>
            <w:noProof/>
            <w:webHidden/>
          </w:rPr>
          <w:fldChar w:fldCharType="begin"/>
        </w:r>
        <w:r>
          <w:rPr>
            <w:noProof/>
            <w:webHidden/>
          </w:rPr>
          <w:instrText xml:space="preserve"> PAGEREF _Toc252828004 \h </w:instrText>
        </w:r>
        <w:r>
          <w:rPr>
            <w:noProof/>
            <w:webHidden/>
          </w:rPr>
        </w:r>
        <w:r>
          <w:rPr>
            <w:noProof/>
            <w:webHidden/>
          </w:rPr>
          <w:fldChar w:fldCharType="separate"/>
        </w:r>
        <w:r>
          <w:rPr>
            <w:noProof/>
            <w:webHidden/>
          </w:rPr>
          <w:t>ii</w:t>
        </w:r>
        <w:r>
          <w:rPr>
            <w:noProof/>
            <w:webHidden/>
          </w:rPr>
          <w:fldChar w:fldCharType="end"/>
        </w:r>
      </w:hyperlink>
    </w:p>
    <w:p w:rsidR="0085024D" w:rsidRDefault="0085024D">
      <w:pPr>
        <w:pStyle w:val="TOC2"/>
        <w:rPr>
          <w:rFonts w:asciiTheme="minorHAnsi" w:eastAsiaTheme="minorEastAsia" w:hAnsiTheme="minorHAnsi" w:cstheme="minorBidi"/>
          <w:smallCaps w:val="0"/>
          <w:noProof/>
          <w:sz w:val="22"/>
          <w:szCs w:val="22"/>
        </w:rPr>
      </w:pPr>
      <w:hyperlink w:anchor="_Toc252828005" w:history="1">
        <w:r w:rsidRPr="0047216C">
          <w:rPr>
            <w:rStyle w:val="Hyperlink"/>
            <w:noProof/>
          </w:rPr>
          <w:t>Document Change Control</w:t>
        </w:r>
        <w:r>
          <w:rPr>
            <w:noProof/>
            <w:webHidden/>
          </w:rPr>
          <w:tab/>
        </w:r>
        <w:r>
          <w:rPr>
            <w:noProof/>
            <w:webHidden/>
          </w:rPr>
          <w:fldChar w:fldCharType="begin"/>
        </w:r>
        <w:r>
          <w:rPr>
            <w:noProof/>
            <w:webHidden/>
          </w:rPr>
          <w:instrText xml:space="preserve"> PAGEREF _Toc252828005 \h </w:instrText>
        </w:r>
        <w:r>
          <w:rPr>
            <w:noProof/>
            <w:webHidden/>
          </w:rPr>
        </w:r>
        <w:r>
          <w:rPr>
            <w:noProof/>
            <w:webHidden/>
          </w:rPr>
          <w:fldChar w:fldCharType="separate"/>
        </w:r>
        <w:r>
          <w:rPr>
            <w:noProof/>
            <w:webHidden/>
          </w:rPr>
          <w:t>ii</w:t>
        </w:r>
        <w:r>
          <w:rPr>
            <w:noProof/>
            <w:webHidden/>
          </w:rPr>
          <w:fldChar w:fldCharType="end"/>
        </w:r>
      </w:hyperlink>
    </w:p>
    <w:p w:rsidR="0085024D" w:rsidRDefault="0085024D">
      <w:pPr>
        <w:pStyle w:val="TOC2"/>
        <w:rPr>
          <w:rFonts w:asciiTheme="minorHAnsi" w:eastAsiaTheme="minorEastAsia" w:hAnsiTheme="minorHAnsi" w:cstheme="minorBidi"/>
          <w:smallCaps w:val="0"/>
          <w:noProof/>
          <w:sz w:val="22"/>
          <w:szCs w:val="22"/>
        </w:rPr>
      </w:pPr>
      <w:hyperlink w:anchor="_Toc252828006" w:history="1">
        <w:r w:rsidRPr="0047216C">
          <w:rPr>
            <w:rStyle w:val="Hyperlink"/>
            <w:noProof/>
          </w:rPr>
          <w:t>Distribution List</w:t>
        </w:r>
        <w:r>
          <w:rPr>
            <w:noProof/>
            <w:webHidden/>
          </w:rPr>
          <w:tab/>
        </w:r>
        <w:r>
          <w:rPr>
            <w:noProof/>
            <w:webHidden/>
          </w:rPr>
          <w:fldChar w:fldCharType="begin"/>
        </w:r>
        <w:r>
          <w:rPr>
            <w:noProof/>
            <w:webHidden/>
          </w:rPr>
          <w:instrText xml:space="preserve"> PAGEREF _Toc252828006 \h </w:instrText>
        </w:r>
        <w:r>
          <w:rPr>
            <w:noProof/>
            <w:webHidden/>
          </w:rPr>
        </w:r>
        <w:r>
          <w:rPr>
            <w:noProof/>
            <w:webHidden/>
          </w:rPr>
          <w:fldChar w:fldCharType="separate"/>
        </w:r>
        <w:r>
          <w:rPr>
            <w:noProof/>
            <w:webHidden/>
          </w:rPr>
          <w:t>ii</w:t>
        </w:r>
        <w:r>
          <w:rPr>
            <w:noProof/>
            <w:webHidden/>
          </w:rPr>
          <w:fldChar w:fldCharType="end"/>
        </w:r>
      </w:hyperlink>
    </w:p>
    <w:p w:rsidR="0085024D" w:rsidRDefault="0085024D">
      <w:pPr>
        <w:pStyle w:val="TOC2"/>
        <w:rPr>
          <w:rFonts w:asciiTheme="minorHAnsi" w:eastAsiaTheme="minorEastAsia" w:hAnsiTheme="minorHAnsi" w:cstheme="minorBidi"/>
          <w:smallCaps w:val="0"/>
          <w:noProof/>
          <w:sz w:val="22"/>
          <w:szCs w:val="22"/>
        </w:rPr>
      </w:pPr>
      <w:hyperlink w:anchor="_Toc252828007" w:history="1">
        <w:r w:rsidRPr="0047216C">
          <w:rPr>
            <w:rStyle w:val="Hyperlink"/>
            <w:noProof/>
          </w:rPr>
          <w:t>Change Summary</w:t>
        </w:r>
        <w:r>
          <w:rPr>
            <w:noProof/>
            <w:webHidden/>
          </w:rPr>
          <w:tab/>
        </w:r>
        <w:r>
          <w:rPr>
            <w:noProof/>
            <w:webHidden/>
          </w:rPr>
          <w:fldChar w:fldCharType="begin"/>
        </w:r>
        <w:r>
          <w:rPr>
            <w:noProof/>
            <w:webHidden/>
          </w:rPr>
          <w:instrText xml:space="preserve"> PAGEREF _Toc252828007 \h </w:instrText>
        </w:r>
        <w:r>
          <w:rPr>
            <w:noProof/>
            <w:webHidden/>
          </w:rPr>
        </w:r>
        <w:r>
          <w:rPr>
            <w:noProof/>
            <w:webHidden/>
          </w:rPr>
          <w:fldChar w:fldCharType="separate"/>
        </w:r>
        <w:r>
          <w:rPr>
            <w:noProof/>
            <w:webHidden/>
          </w:rPr>
          <w:t>ii</w:t>
        </w:r>
        <w:r>
          <w:rPr>
            <w:noProof/>
            <w:webHidden/>
          </w:rPr>
          <w:fldChar w:fldCharType="end"/>
        </w:r>
      </w:hyperlink>
    </w:p>
    <w:p w:rsidR="0085024D" w:rsidRDefault="0085024D">
      <w:pPr>
        <w:pStyle w:val="TOC1"/>
        <w:tabs>
          <w:tab w:val="left" w:pos="400"/>
        </w:tabs>
        <w:rPr>
          <w:rFonts w:asciiTheme="minorHAnsi" w:eastAsiaTheme="minorEastAsia" w:hAnsiTheme="minorHAnsi" w:cstheme="minorBidi"/>
          <w:b w:val="0"/>
          <w:caps w:val="0"/>
          <w:noProof/>
          <w:sz w:val="22"/>
          <w:szCs w:val="22"/>
        </w:rPr>
      </w:pPr>
      <w:hyperlink w:anchor="_Toc252828008" w:history="1">
        <w:r w:rsidRPr="0047216C">
          <w:rPr>
            <w:rStyle w:val="Hyperlink"/>
            <w:noProof/>
          </w:rPr>
          <w:t>1.</w:t>
        </w:r>
        <w:r>
          <w:rPr>
            <w:rFonts w:asciiTheme="minorHAnsi" w:eastAsiaTheme="minorEastAsia" w:hAnsiTheme="minorHAnsi" w:cstheme="minorBidi"/>
            <w:b w:val="0"/>
            <w:caps w:val="0"/>
            <w:noProof/>
            <w:sz w:val="22"/>
            <w:szCs w:val="22"/>
          </w:rPr>
          <w:tab/>
        </w:r>
        <w:r w:rsidRPr="0047216C">
          <w:rPr>
            <w:rStyle w:val="Hyperlink"/>
            <w:noProof/>
          </w:rPr>
          <w:t>Introduction</w:t>
        </w:r>
        <w:r>
          <w:rPr>
            <w:noProof/>
            <w:webHidden/>
          </w:rPr>
          <w:tab/>
        </w:r>
        <w:r>
          <w:rPr>
            <w:noProof/>
            <w:webHidden/>
          </w:rPr>
          <w:fldChar w:fldCharType="begin"/>
        </w:r>
        <w:r>
          <w:rPr>
            <w:noProof/>
            <w:webHidden/>
          </w:rPr>
          <w:instrText xml:space="preserve"> PAGEREF _Toc252828008 \h </w:instrText>
        </w:r>
        <w:r>
          <w:rPr>
            <w:noProof/>
            <w:webHidden/>
          </w:rPr>
        </w:r>
        <w:r>
          <w:rPr>
            <w:noProof/>
            <w:webHidden/>
          </w:rPr>
          <w:fldChar w:fldCharType="separate"/>
        </w:r>
        <w:r>
          <w:rPr>
            <w:noProof/>
            <w:webHidden/>
          </w:rPr>
          <w:t>1</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09" w:history="1">
        <w:r w:rsidRPr="0047216C">
          <w:rPr>
            <w:rStyle w:val="Hyperlink"/>
            <w:noProof/>
          </w:rPr>
          <w:t>1.1.</w:t>
        </w:r>
        <w:r>
          <w:rPr>
            <w:rFonts w:asciiTheme="minorHAnsi" w:eastAsiaTheme="minorEastAsia" w:hAnsiTheme="minorHAnsi" w:cstheme="minorBidi"/>
            <w:smallCaps w:val="0"/>
            <w:noProof/>
            <w:sz w:val="22"/>
            <w:szCs w:val="22"/>
          </w:rPr>
          <w:tab/>
        </w:r>
        <w:r w:rsidRPr="0047216C">
          <w:rPr>
            <w:rStyle w:val="Hyperlink"/>
            <w:noProof/>
          </w:rPr>
          <w:t>Purpose and Scope of Product</w:t>
        </w:r>
        <w:r>
          <w:rPr>
            <w:noProof/>
            <w:webHidden/>
          </w:rPr>
          <w:tab/>
        </w:r>
        <w:r>
          <w:rPr>
            <w:noProof/>
            <w:webHidden/>
          </w:rPr>
          <w:fldChar w:fldCharType="begin"/>
        </w:r>
        <w:r>
          <w:rPr>
            <w:noProof/>
            <w:webHidden/>
          </w:rPr>
          <w:instrText xml:space="preserve"> PAGEREF _Toc252828009 \h </w:instrText>
        </w:r>
        <w:r>
          <w:rPr>
            <w:noProof/>
            <w:webHidden/>
          </w:rPr>
        </w:r>
        <w:r>
          <w:rPr>
            <w:noProof/>
            <w:webHidden/>
          </w:rPr>
          <w:fldChar w:fldCharType="separate"/>
        </w:r>
        <w:r>
          <w:rPr>
            <w:noProof/>
            <w:webHidden/>
          </w:rPr>
          <w:t>1</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10" w:history="1">
        <w:r w:rsidRPr="0047216C">
          <w:rPr>
            <w:rStyle w:val="Hyperlink"/>
            <w:noProof/>
          </w:rPr>
          <w:t>1.2.</w:t>
        </w:r>
        <w:r>
          <w:rPr>
            <w:rFonts w:asciiTheme="minorHAnsi" w:eastAsiaTheme="minorEastAsia" w:hAnsiTheme="minorHAnsi" w:cstheme="minorBidi"/>
            <w:smallCaps w:val="0"/>
            <w:noProof/>
            <w:sz w:val="22"/>
            <w:szCs w:val="22"/>
          </w:rPr>
          <w:tab/>
        </w:r>
        <w:r w:rsidRPr="0047216C">
          <w:rPr>
            <w:rStyle w:val="Hyperlink"/>
            <w:noProof/>
          </w:rPr>
          <w:t>Intended Audience</w:t>
        </w:r>
        <w:r>
          <w:rPr>
            <w:noProof/>
            <w:webHidden/>
          </w:rPr>
          <w:tab/>
        </w:r>
        <w:r>
          <w:rPr>
            <w:noProof/>
            <w:webHidden/>
          </w:rPr>
          <w:fldChar w:fldCharType="begin"/>
        </w:r>
        <w:r>
          <w:rPr>
            <w:noProof/>
            <w:webHidden/>
          </w:rPr>
          <w:instrText xml:space="preserve"> PAGEREF _Toc252828010 \h </w:instrText>
        </w:r>
        <w:r>
          <w:rPr>
            <w:noProof/>
            <w:webHidden/>
          </w:rPr>
        </w:r>
        <w:r>
          <w:rPr>
            <w:noProof/>
            <w:webHidden/>
          </w:rPr>
          <w:fldChar w:fldCharType="separate"/>
        </w:r>
        <w:r>
          <w:rPr>
            <w:noProof/>
            <w:webHidden/>
          </w:rPr>
          <w:t>1</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11" w:history="1">
        <w:r w:rsidRPr="0047216C">
          <w:rPr>
            <w:rStyle w:val="Hyperlink"/>
            <w:noProof/>
          </w:rPr>
          <w:t>1.3.</w:t>
        </w:r>
        <w:r>
          <w:rPr>
            <w:rFonts w:asciiTheme="minorHAnsi" w:eastAsiaTheme="minorEastAsia" w:hAnsiTheme="minorHAnsi" w:cstheme="minorBidi"/>
            <w:smallCaps w:val="0"/>
            <w:noProof/>
            <w:sz w:val="22"/>
            <w:szCs w:val="22"/>
          </w:rPr>
          <w:tab/>
        </w:r>
        <w:r w:rsidRPr="0047216C">
          <w:rPr>
            <w:rStyle w:val="Hyperlink"/>
            <w:noProof/>
          </w:rPr>
          <w:t>Overview</w:t>
        </w:r>
        <w:r>
          <w:rPr>
            <w:noProof/>
            <w:webHidden/>
          </w:rPr>
          <w:tab/>
        </w:r>
        <w:r>
          <w:rPr>
            <w:noProof/>
            <w:webHidden/>
          </w:rPr>
          <w:fldChar w:fldCharType="begin"/>
        </w:r>
        <w:r>
          <w:rPr>
            <w:noProof/>
            <w:webHidden/>
          </w:rPr>
          <w:instrText xml:space="preserve"> PAGEREF _Toc252828011 \h </w:instrText>
        </w:r>
        <w:r>
          <w:rPr>
            <w:noProof/>
            <w:webHidden/>
          </w:rPr>
        </w:r>
        <w:r>
          <w:rPr>
            <w:noProof/>
            <w:webHidden/>
          </w:rPr>
          <w:fldChar w:fldCharType="separate"/>
        </w:r>
        <w:r>
          <w:rPr>
            <w:noProof/>
            <w:webHidden/>
          </w:rPr>
          <w:t>1</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12" w:history="1">
        <w:r w:rsidRPr="0047216C">
          <w:rPr>
            <w:rStyle w:val="Hyperlink"/>
            <w:noProof/>
          </w:rPr>
          <w:t>1.4.</w:t>
        </w:r>
        <w:r>
          <w:rPr>
            <w:rFonts w:asciiTheme="minorHAnsi" w:eastAsiaTheme="minorEastAsia" w:hAnsiTheme="minorHAnsi" w:cstheme="minorBidi"/>
            <w:smallCaps w:val="0"/>
            <w:noProof/>
            <w:sz w:val="22"/>
            <w:szCs w:val="22"/>
          </w:rPr>
          <w:tab/>
        </w:r>
        <w:r w:rsidRPr="0047216C">
          <w:rPr>
            <w:rStyle w:val="Hyperlink"/>
            <w:noProof/>
          </w:rPr>
          <w:t>Definitions, Acronyms, and Abbreviations</w:t>
        </w:r>
        <w:r>
          <w:rPr>
            <w:noProof/>
            <w:webHidden/>
          </w:rPr>
          <w:tab/>
        </w:r>
        <w:r>
          <w:rPr>
            <w:noProof/>
            <w:webHidden/>
          </w:rPr>
          <w:fldChar w:fldCharType="begin"/>
        </w:r>
        <w:r>
          <w:rPr>
            <w:noProof/>
            <w:webHidden/>
          </w:rPr>
          <w:instrText xml:space="preserve"> PAGEREF _Toc252828012 \h </w:instrText>
        </w:r>
        <w:r>
          <w:rPr>
            <w:noProof/>
            <w:webHidden/>
          </w:rPr>
        </w:r>
        <w:r>
          <w:rPr>
            <w:noProof/>
            <w:webHidden/>
          </w:rPr>
          <w:fldChar w:fldCharType="separate"/>
        </w:r>
        <w:r>
          <w:rPr>
            <w:noProof/>
            <w:webHidden/>
          </w:rPr>
          <w:t>2</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13" w:history="1">
        <w:r w:rsidRPr="0047216C">
          <w:rPr>
            <w:rStyle w:val="Hyperlink"/>
            <w:noProof/>
          </w:rPr>
          <w:t>1.4.1.</w:t>
        </w:r>
        <w:r>
          <w:rPr>
            <w:rFonts w:asciiTheme="minorHAnsi" w:eastAsiaTheme="minorEastAsia" w:hAnsiTheme="minorHAnsi" w:cstheme="minorBidi"/>
            <w:i w:val="0"/>
            <w:noProof/>
            <w:sz w:val="22"/>
            <w:szCs w:val="22"/>
          </w:rPr>
          <w:tab/>
        </w:r>
        <w:r w:rsidRPr="0047216C">
          <w:rPr>
            <w:rStyle w:val="Hyperlink"/>
            <w:noProof/>
          </w:rPr>
          <w:t>Definitions</w:t>
        </w:r>
        <w:r>
          <w:rPr>
            <w:noProof/>
            <w:webHidden/>
          </w:rPr>
          <w:tab/>
        </w:r>
        <w:r>
          <w:rPr>
            <w:noProof/>
            <w:webHidden/>
          </w:rPr>
          <w:fldChar w:fldCharType="begin"/>
        </w:r>
        <w:r>
          <w:rPr>
            <w:noProof/>
            <w:webHidden/>
          </w:rPr>
          <w:instrText xml:space="preserve"> PAGEREF _Toc252828013 \h </w:instrText>
        </w:r>
        <w:r>
          <w:rPr>
            <w:noProof/>
            <w:webHidden/>
          </w:rPr>
        </w:r>
        <w:r>
          <w:rPr>
            <w:noProof/>
            <w:webHidden/>
          </w:rPr>
          <w:fldChar w:fldCharType="separate"/>
        </w:r>
        <w:r>
          <w:rPr>
            <w:noProof/>
            <w:webHidden/>
          </w:rPr>
          <w:t>2</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14" w:history="1">
        <w:r w:rsidRPr="0047216C">
          <w:rPr>
            <w:rStyle w:val="Hyperlink"/>
            <w:noProof/>
          </w:rPr>
          <w:t>1.4.2.</w:t>
        </w:r>
        <w:r>
          <w:rPr>
            <w:rFonts w:asciiTheme="minorHAnsi" w:eastAsiaTheme="minorEastAsia" w:hAnsiTheme="minorHAnsi" w:cstheme="minorBidi"/>
            <w:i w:val="0"/>
            <w:noProof/>
            <w:sz w:val="22"/>
            <w:szCs w:val="22"/>
          </w:rPr>
          <w:tab/>
        </w:r>
        <w:r w:rsidRPr="0047216C">
          <w:rPr>
            <w:rStyle w:val="Hyperlink"/>
            <w:noProof/>
          </w:rPr>
          <w:t>Acronyms and Abbreviations</w:t>
        </w:r>
        <w:r>
          <w:rPr>
            <w:noProof/>
            <w:webHidden/>
          </w:rPr>
          <w:tab/>
        </w:r>
        <w:r>
          <w:rPr>
            <w:noProof/>
            <w:webHidden/>
          </w:rPr>
          <w:fldChar w:fldCharType="begin"/>
        </w:r>
        <w:r>
          <w:rPr>
            <w:noProof/>
            <w:webHidden/>
          </w:rPr>
          <w:instrText xml:space="preserve"> PAGEREF _Toc252828014 \h </w:instrText>
        </w:r>
        <w:r>
          <w:rPr>
            <w:noProof/>
            <w:webHidden/>
          </w:rPr>
        </w:r>
        <w:r>
          <w:rPr>
            <w:noProof/>
            <w:webHidden/>
          </w:rPr>
          <w:fldChar w:fldCharType="separate"/>
        </w:r>
        <w:r>
          <w:rPr>
            <w:noProof/>
            <w:webHidden/>
          </w:rPr>
          <w:t>2</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15" w:history="1">
        <w:r w:rsidRPr="0047216C">
          <w:rPr>
            <w:rStyle w:val="Hyperlink"/>
            <w:noProof/>
          </w:rPr>
          <w:t>1.5.</w:t>
        </w:r>
        <w:r>
          <w:rPr>
            <w:rFonts w:asciiTheme="minorHAnsi" w:eastAsiaTheme="minorEastAsia" w:hAnsiTheme="minorHAnsi" w:cstheme="minorBidi"/>
            <w:smallCaps w:val="0"/>
            <w:noProof/>
            <w:sz w:val="22"/>
            <w:szCs w:val="22"/>
          </w:rPr>
          <w:tab/>
        </w:r>
        <w:r w:rsidRPr="0047216C">
          <w:rPr>
            <w:rStyle w:val="Hyperlink"/>
            <w:noProof/>
          </w:rPr>
          <w:t>References</w:t>
        </w:r>
        <w:r>
          <w:rPr>
            <w:noProof/>
            <w:webHidden/>
          </w:rPr>
          <w:tab/>
        </w:r>
        <w:r>
          <w:rPr>
            <w:noProof/>
            <w:webHidden/>
          </w:rPr>
          <w:fldChar w:fldCharType="begin"/>
        </w:r>
        <w:r>
          <w:rPr>
            <w:noProof/>
            <w:webHidden/>
          </w:rPr>
          <w:instrText xml:space="preserve"> PAGEREF _Toc252828015 \h </w:instrText>
        </w:r>
        <w:r>
          <w:rPr>
            <w:noProof/>
            <w:webHidden/>
          </w:rPr>
        </w:r>
        <w:r>
          <w:rPr>
            <w:noProof/>
            <w:webHidden/>
          </w:rPr>
          <w:fldChar w:fldCharType="separate"/>
        </w:r>
        <w:r>
          <w:rPr>
            <w:noProof/>
            <w:webHidden/>
          </w:rPr>
          <w:t>3</w:t>
        </w:r>
        <w:r>
          <w:rPr>
            <w:noProof/>
            <w:webHidden/>
          </w:rPr>
          <w:fldChar w:fldCharType="end"/>
        </w:r>
      </w:hyperlink>
    </w:p>
    <w:p w:rsidR="0085024D" w:rsidRDefault="0085024D">
      <w:pPr>
        <w:pStyle w:val="TOC1"/>
        <w:tabs>
          <w:tab w:val="left" w:pos="400"/>
        </w:tabs>
        <w:rPr>
          <w:rFonts w:asciiTheme="minorHAnsi" w:eastAsiaTheme="minorEastAsia" w:hAnsiTheme="minorHAnsi" w:cstheme="minorBidi"/>
          <w:b w:val="0"/>
          <w:caps w:val="0"/>
          <w:noProof/>
          <w:sz w:val="22"/>
          <w:szCs w:val="22"/>
        </w:rPr>
      </w:pPr>
      <w:hyperlink w:anchor="_Toc252828016" w:history="1">
        <w:r w:rsidRPr="0047216C">
          <w:rPr>
            <w:rStyle w:val="Hyperlink"/>
            <w:noProof/>
          </w:rPr>
          <w:t>2.</w:t>
        </w:r>
        <w:r>
          <w:rPr>
            <w:rFonts w:asciiTheme="minorHAnsi" w:eastAsiaTheme="minorEastAsia" w:hAnsiTheme="minorHAnsi" w:cstheme="minorBidi"/>
            <w:b w:val="0"/>
            <w:caps w:val="0"/>
            <w:noProof/>
            <w:sz w:val="22"/>
            <w:szCs w:val="22"/>
          </w:rPr>
          <w:tab/>
        </w:r>
        <w:r w:rsidRPr="0047216C">
          <w:rPr>
            <w:rStyle w:val="Hyperlink"/>
            <w:noProof/>
          </w:rPr>
          <w:t>General Description</w:t>
        </w:r>
        <w:r>
          <w:rPr>
            <w:noProof/>
            <w:webHidden/>
          </w:rPr>
          <w:tab/>
        </w:r>
        <w:r>
          <w:rPr>
            <w:noProof/>
            <w:webHidden/>
          </w:rPr>
          <w:fldChar w:fldCharType="begin"/>
        </w:r>
        <w:r>
          <w:rPr>
            <w:noProof/>
            <w:webHidden/>
          </w:rPr>
          <w:instrText xml:space="preserve"> PAGEREF _Toc252828016 \h </w:instrText>
        </w:r>
        <w:r>
          <w:rPr>
            <w:noProof/>
            <w:webHidden/>
          </w:rPr>
        </w:r>
        <w:r>
          <w:rPr>
            <w:noProof/>
            <w:webHidden/>
          </w:rPr>
          <w:fldChar w:fldCharType="separate"/>
        </w:r>
        <w:r>
          <w:rPr>
            <w:noProof/>
            <w:webHidden/>
          </w:rPr>
          <w:t>4</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17" w:history="1">
        <w:r w:rsidRPr="0047216C">
          <w:rPr>
            <w:rStyle w:val="Hyperlink"/>
            <w:noProof/>
          </w:rPr>
          <w:t>2.1.</w:t>
        </w:r>
        <w:r>
          <w:rPr>
            <w:rFonts w:asciiTheme="minorHAnsi" w:eastAsiaTheme="minorEastAsia" w:hAnsiTheme="minorHAnsi" w:cstheme="minorBidi"/>
            <w:smallCaps w:val="0"/>
            <w:noProof/>
            <w:sz w:val="22"/>
            <w:szCs w:val="22"/>
          </w:rPr>
          <w:tab/>
        </w:r>
        <w:r w:rsidRPr="0047216C">
          <w:rPr>
            <w:rStyle w:val="Hyperlink"/>
            <w:noProof/>
          </w:rPr>
          <w:t>Product Perspective</w:t>
        </w:r>
        <w:r>
          <w:rPr>
            <w:noProof/>
            <w:webHidden/>
          </w:rPr>
          <w:tab/>
        </w:r>
        <w:r>
          <w:rPr>
            <w:noProof/>
            <w:webHidden/>
          </w:rPr>
          <w:fldChar w:fldCharType="begin"/>
        </w:r>
        <w:r>
          <w:rPr>
            <w:noProof/>
            <w:webHidden/>
          </w:rPr>
          <w:instrText xml:space="preserve"> PAGEREF _Toc252828017 \h </w:instrText>
        </w:r>
        <w:r>
          <w:rPr>
            <w:noProof/>
            <w:webHidden/>
          </w:rPr>
        </w:r>
        <w:r>
          <w:rPr>
            <w:noProof/>
            <w:webHidden/>
          </w:rPr>
          <w:fldChar w:fldCharType="separate"/>
        </w:r>
        <w:r>
          <w:rPr>
            <w:noProof/>
            <w:webHidden/>
          </w:rPr>
          <w:t>4</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18" w:history="1">
        <w:r w:rsidRPr="0047216C">
          <w:rPr>
            <w:rStyle w:val="Hyperlink"/>
            <w:noProof/>
          </w:rPr>
          <w:t>2.2.</w:t>
        </w:r>
        <w:r>
          <w:rPr>
            <w:rFonts w:asciiTheme="minorHAnsi" w:eastAsiaTheme="minorEastAsia" w:hAnsiTheme="minorHAnsi" w:cstheme="minorBidi"/>
            <w:smallCaps w:val="0"/>
            <w:noProof/>
            <w:sz w:val="22"/>
            <w:szCs w:val="22"/>
          </w:rPr>
          <w:tab/>
        </w:r>
        <w:r w:rsidRPr="0047216C">
          <w:rPr>
            <w:rStyle w:val="Hyperlink"/>
            <w:noProof/>
          </w:rPr>
          <w:t>User Characteristics and Actor Descriptions</w:t>
        </w:r>
        <w:r>
          <w:rPr>
            <w:noProof/>
            <w:webHidden/>
          </w:rPr>
          <w:tab/>
        </w:r>
        <w:r>
          <w:rPr>
            <w:noProof/>
            <w:webHidden/>
          </w:rPr>
          <w:fldChar w:fldCharType="begin"/>
        </w:r>
        <w:r>
          <w:rPr>
            <w:noProof/>
            <w:webHidden/>
          </w:rPr>
          <w:instrText xml:space="preserve"> PAGEREF _Toc252828018 \h </w:instrText>
        </w:r>
        <w:r>
          <w:rPr>
            <w:noProof/>
            <w:webHidden/>
          </w:rPr>
        </w:r>
        <w:r>
          <w:rPr>
            <w:noProof/>
            <w:webHidden/>
          </w:rPr>
          <w:fldChar w:fldCharType="separate"/>
        </w:r>
        <w:r>
          <w:rPr>
            <w:noProof/>
            <w:webHidden/>
          </w:rPr>
          <w:t>4</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19" w:history="1">
        <w:r w:rsidRPr="0047216C">
          <w:rPr>
            <w:rStyle w:val="Hyperlink"/>
            <w:noProof/>
          </w:rPr>
          <w:t>2.3.</w:t>
        </w:r>
        <w:r>
          <w:rPr>
            <w:rFonts w:asciiTheme="minorHAnsi" w:eastAsiaTheme="minorEastAsia" w:hAnsiTheme="minorHAnsi" w:cstheme="minorBidi"/>
            <w:smallCaps w:val="0"/>
            <w:noProof/>
            <w:sz w:val="22"/>
            <w:szCs w:val="22"/>
          </w:rPr>
          <w:tab/>
        </w:r>
        <w:r w:rsidRPr="0047216C">
          <w:rPr>
            <w:rStyle w:val="Hyperlink"/>
            <w:noProof/>
          </w:rPr>
          <w:t>Product Features</w:t>
        </w:r>
        <w:r>
          <w:rPr>
            <w:noProof/>
            <w:webHidden/>
          </w:rPr>
          <w:tab/>
        </w:r>
        <w:r>
          <w:rPr>
            <w:noProof/>
            <w:webHidden/>
          </w:rPr>
          <w:fldChar w:fldCharType="begin"/>
        </w:r>
        <w:r>
          <w:rPr>
            <w:noProof/>
            <w:webHidden/>
          </w:rPr>
          <w:instrText xml:space="preserve"> PAGEREF _Toc252828019 \h </w:instrText>
        </w:r>
        <w:r>
          <w:rPr>
            <w:noProof/>
            <w:webHidden/>
          </w:rPr>
        </w:r>
        <w:r>
          <w:rPr>
            <w:noProof/>
            <w:webHidden/>
          </w:rPr>
          <w:fldChar w:fldCharType="separate"/>
        </w:r>
        <w:r>
          <w:rPr>
            <w:noProof/>
            <w:webHidden/>
          </w:rPr>
          <w:t>4</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20" w:history="1">
        <w:r w:rsidRPr="0047216C">
          <w:rPr>
            <w:rStyle w:val="Hyperlink"/>
            <w:noProof/>
          </w:rPr>
          <w:t>2.3.1.</w:t>
        </w:r>
        <w:r>
          <w:rPr>
            <w:rFonts w:asciiTheme="minorHAnsi" w:eastAsiaTheme="minorEastAsia" w:hAnsiTheme="minorHAnsi" w:cstheme="minorBidi"/>
            <w:i w:val="0"/>
            <w:noProof/>
            <w:sz w:val="22"/>
            <w:szCs w:val="22"/>
          </w:rPr>
          <w:tab/>
        </w:r>
        <w:r w:rsidRPr="0047216C">
          <w:rPr>
            <w:rStyle w:val="Hyperlink"/>
            <w:noProof/>
          </w:rPr>
          <w:t>Use Case Description</w:t>
        </w:r>
        <w:r>
          <w:rPr>
            <w:noProof/>
            <w:webHidden/>
          </w:rPr>
          <w:tab/>
        </w:r>
        <w:r>
          <w:rPr>
            <w:noProof/>
            <w:webHidden/>
          </w:rPr>
          <w:fldChar w:fldCharType="begin"/>
        </w:r>
        <w:r>
          <w:rPr>
            <w:noProof/>
            <w:webHidden/>
          </w:rPr>
          <w:instrText xml:space="preserve"> PAGEREF _Toc252828020 \h </w:instrText>
        </w:r>
        <w:r>
          <w:rPr>
            <w:noProof/>
            <w:webHidden/>
          </w:rPr>
        </w:r>
        <w:r>
          <w:rPr>
            <w:noProof/>
            <w:webHidden/>
          </w:rPr>
          <w:fldChar w:fldCharType="separate"/>
        </w:r>
        <w:r>
          <w:rPr>
            <w:noProof/>
            <w:webHidden/>
          </w:rPr>
          <w:t>5</w:t>
        </w:r>
        <w:r>
          <w:rPr>
            <w:noProof/>
            <w:webHidden/>
          </w:rPr>
          <w:fldChar w:fldCharType="end"/>
        </w:r>
      </w:hyperlink>
    </w:p>
    <w:p w:rsidR="0085024D" w:rsidRDefault="0085024D">
      <w:pPr>
        <w:pStyle w:val="TOC4"/>
        <w:tabs>
          <w:tab w:val="left" w:pos="1400"/>
        </w:tabs>
        <w:rPr>
          <w:rFonts w:asciiTheme="minorHAnsi" w:eastAsiaTheme="minorEastAsia" w:hAnsiTheme="minorHAnsi" w:cstheme="minorBidi"/>
          <w:noProof/>
          <w:sz w:val="22"/>
          <w:szCs w:val="22"/>
        </w:rPr>
      </w:pPr>
      <w:hyperlink w:anchor="_Toc252828021" w:history="1">
        <w:r w:rsidRPr="0047216C">
          <w:rPr>
            <w:rStyle w:val="Hyperlink"/>
            <w:noProof/>
          </w:rPr>
          <w:t>2.3.1.1.</w:t>
        </w:r>
        <w:r>
          <w:rPr>
            <w:rFonts w:asciiTheme="minorHAnsi" w:eastAsiaTheme="minorEastAsia" w:hAnsiTheme="minorHAnsi" w:cstheme="minorBidi"/>
            <w:noProof/>
            <w:sz w:val="22"/>
            <w:szCs w:val="22"/>
          </w:rPr>
          <w:tab/>
        </w:r>
        <w:r w:rsidRPr="0047216C">
          <w:rPr>
            <w:rStyle w:val="Hyperlink"/>
            <w:noProof/>
          </w:rPr>
          <w:t>Use Case #1: Acquire Historical Weather Data</w:t>
        </w:r>
        <w:r>
          <w:rPr>
            <w:noProof/>
            <w:webHidden/>
          </w:rPr>
          <w:tab/>
        </w:r>
        <w:r>
          <w:rPr>
            <w:noProof/>
            <w:webHidden/>
          </w:rPr>
          <w:fldChar w:fldCharType="begin"/>
        </w:r>
        <w:r>
          <w:rPr>
            <w:noProof/>
            <w:webHidden/>
          </w:rPr>
          <w:instrText xml:space="preserve"> PAGEREF _Toc252828021 \h </w:instrText>
        </w:r>
        <w:r>
          <w:rPr>
            <w:noProof/>
            <w:webHidden/>
          </w:rPr>
        </w:r>
        <w:r>
          <w:rPr>
            <w:noProof/>
            <w:webHidden/>
          </w:rPr>
          <w:fldChar w:fldCharType="separate"/>
        </w:r>
        <w:r>
          <w:rPr>
            <w:noProof/>
            <w:webHidden/>
          </w:rPr>
          <w:t>5</w:t>
        </w:r>
        <w:r>
          <w:rPr>
            <w:noProof/>
            <w:webHidden/>
          </w:rPr>
          <w:fldChar w:fldCharType="end"/>
        </w:r>
      </w:hyperlink>
    </w:p>
    <w:p w:rsidR="0085024D" w:rsidRDefault="0085024D">
      <w:pPr>
        <w:pStyle w:val="TOC4"/>
        <w:tabs>
          <w:tab w:val="left" w:pos="1400"/>
        </w:tabs>
        <w:rPr>
          <w:rFonts w:asciiTheme="minorHAnsi" w:eastAsiaTheme="minorEastAsia" w:hAnsiTheme="minorHAnsi" w:cstheme="minorBidi"/>
          <w:noProof/>
          <w:sz w:val="22"/>
          <w:szCs w:val="22"/>
        </w:rPr>
      </w:pPr>
      <w:hyperlink w:anchor="_Toc252828022" w:history="1">
        <w:r w:rsidRPr="0047216C">
          <w:rPr>
            <w:rStyle w:val="Hyperlink"/>
            <w:noProof/>
          </w:rPr>
          <w:t>2.3.1.2.</w:t>
        </w:r>
        <w:r>
          <w:rPr>
            <w:rFonts w:asciiTheme="minorHAnsi" w:eastAsiaTheme="minorEastAsia" w:hAnsiTheme="minorHAnsi" w:cstheme="minorBidi"/>
            <w:noProof/>
            <w:sz w:val="22"/>
            <w:szCs w:val="22"/>
          </w:rPr>
          <w:tab/>
        </w:r>
        <w:r w:rsidRPr="0047216C">
          <w:rPr>
            <w:rStyle w:val="Hyperlink"/>
            <w:noProof/>
          </w:rPr>
          <w:t>Use Case #2: Acquire List of Weather Stations</w:t>
        </w:r>
        <w:r>
          <w:rPr>
            <w:noProof/>
            <w:webHidden/>
          </w:rPr>
          <w:tab/>
        </w:r>
        <w:r>
          <w:rPr>
            <w:noProof/>
            <w:webHidden/>
          </w:rPr>
          <w:fldChar w:fldCharType="begin"/>
        </w:r>
        <w:r>
          <w:rPr>
            <w:noProof/>
            <w:webHidden/>
          </w:rPr>
          <w:instrText xml:space="preserve"> PAGEREF _Toc252828022 \h </w:instrText>
        </w:r>
        <w:r>
          <w:rPr>
            <w:noProof/>
            <w:webHidden/>
          </w:rPr>
        </w:r>
        <w:r>
          <w:rPr>
            <w:noProof/>
            <w:webHidden/>
          </w:rPr>
          <w:fldChar w:fldCharType="separate"/>
        </w:r>
        <w:r>
          <w:rPr>
            <w:noProof/>
            <w:webHidden/>
          </w:rPr>
          <w:t>6</w:t>
        </w:r>
        <w:r>
          <w:rPr>
            <w:noProof/>
            <w:webHidden/>
          </w:rPr>
          <w:fldChar w:fldCharType="end"/>
        </w:r>
      </w:hyperlink>
    </w:p>
    <w:p w:rsidR="0085024D" w:rsidRDefault="0085024D">
      <w:pPr>
        <w:pStyle w:val="TOC4"/>
        <w:tabs>
          <w:tab w:val="left" w:pos="1400"/>
        </w:tabs>
        <w:rPr>
          <w:rFonts w:asciiTheme="minorHAnsi" w:eastAsiaTheme="minorEastAsia" w:hAnsiTheme="minorHAnsi" w:cstheme="minorBidi"/>
          <w:noProof/>
          <w:sz w:val="22"/>
          <w:szCs w:val="22"/>
        </w:rPr>
      </w:pPr>
      <w:hyperlink w:anchor="_Toc252828023" w:history="1">
        <w:r w:rsidRPr="0047216C">
          <w:rPr>
            <w:rStyle w:val="Hyperlink"/>
            <w:noProof/>
          </w:rPr>
          <w:t>2.3.1.3.</w:t>
        </w:r>
        <w:r>
          <w:rPr>
            <w:rFonts w:asciiTheme="minorHAnsi" w:eastAsiaTheme="minorEastAsia" w:hAnsiTheme="minorHAnsi" w:cstheme="minorBidi"/>
            <w:noProof/>
            <w:sz w:val="22"/>
            <w:szCs w:val="22"/>
          </w:rPr>
          <w:tab/>
        </w:r>
        <w:r w:rsidRPr="0047216C">
          <w:rPr>
            <w:rStyle w:val="Hyperlink"/>
            <w:noProof/>
          </w:rPr>
          <w:t>Use Case #3: View Activity Log</w:t>
        </w:r>
        <w:r>
          <w:rPr>
            <w:noProof/>
            <w:webHidden/>
          </w:rPr>
          <w:tab/>
        </w:r>
        <w:r>
          <w:rPr>
            <w:noProof/>
            <w:webHidden/>
          </w:rPr>
          <w:fldChar w:fldCharType="begin"/>
        </w:r>
        <w:r>
          <w:rPr>
            <w:noProof/>
            <w:webHidden/>
          </w:rPr>
          <w:instrText xml:space="preserve"> PAGEREF _Toc252828023 \h </w:instrText>
        </w:r>
        <w:r>
          <w:rPr>
            <w:noProof/>
            <w:webHidden/>
          </w:rPr>
        </w:r>
        <w:r>
          <w:rPr>
            <w:noProof/>
            <w:webHidden/>
          </w:rPr>
          <w:fldChar w:fldCharType="separate"/>
        </w:r>
        <w:r>
          <w:rPr>
            <w:noProof/>
            <w:webHidden/>
          </w:rPr>
          <w:t>7</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24" w:history="1">
        <w:r w:rsidRPr="0047216C">
          <w:rPr>
            <w:rStyle w:val="Hyperlink"/>
            <w:noProof/>
          </w:rPr>
          <w:t>2.4.</w:t>
        </w:r>
        <w:r>
          <w:rPr>
            <w:rFonts w:asciiTheme="minorHAnsi" w:eastAsiaTheme="minorEastAsia" w:hAnsiTheme="minorHAnsi" w:cstheme="minorBidi"/>
            <w:smallCaps w:val="0"/>
            <w:noProof/>
            <w:sz w:val="22"/>
            <w:szCs w:val="22"/>
          </w:rPr>
          <w:tab/>
        </w:r>
        <w:r w:rsidRPr="0047216C">
          <w:rPr>
            <w:rStyle w:val="Hyperlink"/>
            <w:noProof/>
          </w:rPr>
          <w:t>Operating Environment</w:t>
        </w:r>
        <w:r>
          <w:rPr>
            <w:noProof/>
            <w:webHidden/>
          </w:rPr>
          <w:tab/>
        </w:r>
        <w:r>
          <w:rPr>
            <w:noProof/>
            <w:webHidden/>
          </w:rPr>
          <w:fldChar w:fldCharType="begin"/>
        </w:r>
        <w:r>
          <w:rPr>
            <w:noProof/>
            <w:webHidden/>
          </w:rPr>
          <w:instrText xml:space="preserve"> PAGEREF _Toc252828024 \h </w:instrText>
        </w:r>
        <w:r>
          <w:rPr>
            <w:noProof/>
            <w:webHidden/>
          </w:rPr>
        </w:r>
        <w:r>
          <w:rPr>
            <w:noProof/>
            <w:webHidden/>
          </w:rPr>
          <w:fldChar w:fldCharType="separate"/>
        </w:r>
        <w:r>
          <w:rPr>
            <w:noProof/>
            <w:webHidden/>
          </w:rPr>
          <w:t>8</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25" w:history="1">
        <w:r w:rsidRPr="0047216C">
          <w:rPr>
            <w:rStyle w:val="Hyperlink"/>
            <w:noProof/>
          </w:rPr>
          <w:t>2.5.</w:t>
        </w:r>
        <w:r>
          <w:rPr>
            <w:rFonts w:asciiTheme="minorHAnsi" w:eastAsiaTheme="minorEastAsia" w:hAnsiTheme="minorHAnsi" w:cstheme="minorBidi"/>
            <w:smallCaps w:val="0"/>
            <w:noProof/>
            <w:sz w:val="22"/>
            <w:szCs w:val="22"/>
          </w:rPr>
          <w:tab/>
        </w:r>
        <w:r w:rsidRPr="0047216C">
          <w:rPr>
            <w:rStyle w:val="Hyperlink"/>
            <w:noProof/>
          </w:rPr>
          <w:t>General Constraints</w:t>
        </w:r>
        <w:r>
          <w:rPr>
            <w:noProof/>
            <w:webHidden/>
          </w:rPr>
          <w:tab/>
        </w:r>
        <w:r>
          <w:rPr>
            <w:noProof/>
            <w:webHidden/>
          </w:rPr>
          <w:fldChar w:fldCharType="begin"/>
        </w:r>
        <w:r>
          <w:rPr>
            <w:noProof/>
            <w:webHidden/>
          </w:rPr>
          <w:instrText xml:space="preserve"> PAGEREF _Toc252828025 \h </w:instrText>
        </w:r>
        <w:r>
          <w:rPr>
            <w:noProof/>
            <w:webHidden/>
          </w:rPr>
        </w:r>
        <w:r>
          <w:rPr>
            <w:noProof/>
            <w:webHidden/>
          </w:rPr>
          <w:fldChar w:fldCharType="separate"/>
        </w:r>
        <w:r>
          <w:rPr>
            <w:noProof/>
            <w:webHidden/>
          </w:rPr>
          <w:t>8</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26" w:history="1">
        <w:r w:rsidRPr="0047216C">
          <w:rPr>
            <w:rStyle w:val="Hyperlink"/>
            <w:noProof/>
          </w:rPr>
          <w:t>2.6.</w:t>
        </w:r>
        <w:r>
          <w:rPr>
            <w:rFonts w:asciiTheme="minorHAnsi" w:eastAsiaTheme="minorEastAsia" w:hAnsiTheme="minorHAnsi" w:cstheme="minorBidi"/>
            <w:smallCaps w:val="0"/>
            <w:noProof/>
            <w:sz w:val="22"/>
            <w:szCs w:val="22"/>
          </w:rPr>
          <w:tab/>
        </w:r>
        <w:r w:rsidRPr="0047216C">
          <w:rPr>
            <w:rStyle w:val="Hyperlink"/>
            <w:noProof/>
          </w:rPr>
          <w:t>Assumptions and Dependencies</w:t>
        </w:r>
        <w:r>
          <w:rPr>
            <w:noProof/>
            <w:webHidden/>
          </w:rPr>
          <w:tab/>
        </w:r>
        <w:r>
          <w:rPr>
            <w:noProof/>
            <w:webHidden/>
          </w:rPr>
          <w:fldChar w:fldCharType="begin"/>
        </w:r>
        <w:r>
          <w:rPr>
            <w:noProof/>
            <w:webHidden/>
          </w:rPr>
          <w:instrText xml:space="preserve"> PAGEREF _Toc252828026 \h </w:instrText>
        </w:r>
        <w:r>
          <w:rPr>
            <w:noProof/>
            <w:webHidden/>
          </w:rPr>
        </w:r>
        <w:r>
          <w:rPr>
            <w:noProof/>
            <w:webHidden/>
          </w:rPr>
          <w:fldChar w:fldCharType="separate"/>
        </w:r>
        <w:r>
          <w:rPr>
            <w:noProof/>
            <w:webHidden/>
          </w:rPr>
          <w:t>8</w:t>
        </w:r>
        <w:r>
          <w:rPr>
            <w:noProof/>
            <w:webHidden/>
          </w:rPr>
          <w:fldChar w:fldCharType="end"/>
        </w:r>
      </w:hyperlink>
    </w:p>
    <w:p w:rsidR="0085024D" w:rsidRDefault="0085024D">
      <w:pPr>
        <w:pStyle w:val="TOC1"/>
        <w:tabs>
          <w:tab w:val="left" w:pos="400"/>
        </w:tabs>
        <w:rPr>
          <w:rFonts w:asciiTheme="minorHAnsi" w:eastAsiaTheme="minorEastAsia" w:hAnsiTheme="minorHAnsi" w:cstheme="minorBidi"/>
          <w:b w:val="0"/>
          <w:caps w:val="0"/>
          <w:noProof/>
          <w:sz w:val="22"/>
          <w:szCs w:val="22"/>
        </w:rPr>
      </w:pPr>
      <w:hyperlink w:anchor="_Toc252828027" w:history="1">
        <w:r w:rsidRPr="0047216C">
          <w:rPr>
            <w:rStyle w:val="Hyperlink"/>
            <w:noProof/>
          </w:rPr>
          <w:t>3.</w:t>
        </w:r>
        <w:r>
          <w:rPr>
            <w:rFonts w:asciiTheme="minorHAnsi" w:eastAsiaTheme="minorEastAsia" w:hAnsiTheme="minorHAnsi" w:cstheme="minorBidi"/>
            <w:b w:val="0"/>
            <w:caps w:val="0"/>
            <w:noProof/>
            <w:sz w:val="22"/>
            <w:szCs w:val="22"/>
          </w:rPr>
          <w:tab/>
        </w:r>
        <w:r w:rsidRPr="0047216C">
          <w:rPr>
            <w:rStyle w:val="Hyperlink"/>
            <w:noProof/>
          </w:rPr>
          <w:t>External Interface Requirements</w:t>
        </w:r>
        <w:r>
          <w:rPr>
            <w:noProof/>
            <w:webHidden/>
          </w:rPr>
          <w:tab/>
        </w:r>
        <w:r>
          <w:rPr>
            <w:noProof/>
            <w:webHidden/>
          </w:rPr>
          <w:fldChar w:fldCharType="begin"/>
        </w:r>
        <w:r>
          <w:rPr>
            <w:noProof/>
            <w:webHidden/>
          </w:rPr>
          <w:instrText xml:space="preserve"> PAGEREF _Toc252828027 \h </w:instrText>
        </w:r>
        <w:r>
          <w:rPr>
            <w:noProof/>
            <w:webHidden/>
          </w:rPr>
        </w:r>
        <w:r>
          <w:rPr>
            <w:noProof/>
            <w:webHidden/>
          </w:rPr>
          <w:fldChar w:fldCharType="separate"/>
        </w:r>
        <w:r>
          <w:rPr>
            <w:noProof/>
            <w:webHidden/>
          </w:rPr>
          <w:t>9</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28" w:history="1">
        <w:r w:rsidRPr="0047216C">
          <w:rPr>
            <w:rStyle w:val="Hyperlink"/>
            <w:noProof/>
          </w:rPr>
          <w:t>3.1.</w:t>
        </w:r>
        <w:r>
          <w:rPr>
            <w:rFonts w:asciiTheme="minorHAnsi" w:eastAsiaTheme="minorEastAsia" w:hAnsiTheme="minorHAnsi" w:cstheme="minorBidi"/>
            <w:smallCaps w:val="0"/>
            <w:noProof/>
            <w:sz w:val="22"/>
            <w:szCs w:val="22"/>
          </w:rPr>
          <w:tab/>
        </w:r>
        <w:r w:rsidRPr="0047216C">
          <w:rPr>
            <w:rStyle w:val="Hyperlink"/>
            <w:noProof/>
          </w:rPr>
          <w:t>User Interfaces</w:t>
        </w:r>
        <w:r>
          <w:rPr>
            <w:noProof/>
            <w:webHidden/>
          </w:rPr>
          <w:tab/>
        </w:r>
        <w:r>
          <w:rPr>
            <w:noProof/>
            <w:webHidden/>
          </w:rPr>
          <w:fldChar w:fldCharType="begin"/>
        </w:r>
        <w:r>
          <w:rPr>
            <w:noProof/>
            <w:webHidden/>
          </w:rPr>
          <w:instrText xml:space="preserve"> PAGEREF _Toc252828028 \h </w:instrText>
        </w:r>
        <w:r>
          <w:rPr>
            <w:noProof/>
            <w:webHidden/>
          </w:rPr>
        </w:r>
        <w:r>
          <w:rPr>
            <w:noProof/>
            <w:webHidden/>
          </w:rPr>
          <w:fldChar w:fldCharType="separate"/>
        </w:r>
        <w:r>
          <w:rPr>
            <w:noProof/>
            <w:webHidden/>
          </w:rPr>
          <w:t>9</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29" w:history="1">
        <w:r w:rsidRPr="0047216C">
          <w:rPr>
            <w:rStyle w:val="Hyperlink"/>
            <w:noProof/>
          </w:rPr>
          <w:t>3.2.</w:t>
        </w:r>
        <w:r>
          <w:rPr>
            <w:rFonts w:asciiTheme="minorHAnsi" w:eastAsiaTheme="minorEastAsia" w:hAnsiTheme="minorHAnsi" w:cstheme="minorBidi"/>
            <w:smallCaps w:val="0"/>
            <w:noProof/>
            <w:sz w:val="22"/>
            <w:szCs w:val="22"/>
          </w:rPr>
          <w:tab/>
        </w:r>
        <w:r w:rsidRPr="0047216C">
          <w:rPr>
            <w:rStyle w:val="Hyperlink"/>
            <w:noProof/>
          </w:rPr>
          <w:t>Hardware Interfaces</w:t>
        </w:r>
        <w:r>
          <w:rPr>
            <w:noProof/>
            <w:webHidden/>
          </w:rPr>
          <w:tab/>
        </w:r>
        <w:r>
          <w:rPr>
            <w:noProof/>
            <w:webHidden/>
          </w:rPr>
          <w:fldChar w:fldCharType="begin"/>
        </w:r>
        <w:r>
          <w:rPr>
            <w:noProof/>
            <w:webHidden/>
          </w:rPr>
          <w:instrText xml:space="preserve"> PAGEREF _Toc252828029 \h </w:instrText>
        </w:r>
        <w:r>
          <w:rPr>
            <w:noProof/>
            <w:webHidden/>
          </w:rPr>
        </w:r>
        <w:r>
          <w:rPr>
            <w:noProof/>
            <w:webHidden/>
          </w:rPr>
          <w:fldChar w:fldCharType="separate"/>
        </w:r>
        <w:r>
          <w:rPr>
            <w:noProof/>
            <w:webHidden/>
          </w:rPr>
          <w:t>9</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30" w:history="1">
        <w:r w:rsidRPr="0047216C">
          <w:rPr>
            <w:rStyle w:val="Hyperlink"/>
            <w:noProof/>
          </w:rPr>
          <w:t>3.3.</w:t>
        </w:r>
        <w:r>
          <w:rPr>
            <w:rFonts w:asciiTheme="minorHAnsi" w:eastAsiaTheme="minorEastAsia" w:hAnsiTheme="minorHAnsi" w:cstheme="minorBidi"/>
            <w:smallCaps w:val="0"/>
            <w:noProof/>
            <w:sz w:val="22"/>
            <w:szCs w:val="22"/>
          </w:rPr>
          <w:tab/>
        </w:r>
        <w:r w:rsidRPr="0047216C">
          <w:rPr>
            <w:rStyle w:val="Hyperlink"/>
            <w:noProof/>
          </w:rPr>
          <w:t>Software Interfaces</w:t>
        </w:r>
        <w:r>
          <w:rPr>
            <w:noProof/>
            <w:webHidden/>
          </w:rPr>
          <w:tab/>
        </w:r>
        <w:r>
          <w:rPr>
            <w:noProof/>
            <w:webHidden/>
          </w:rPr>
          <w:fldChar w:fldCharType="begin"/>
        </w:r>
        <w:r>
          <w:rPr>
            <w:noProof/>
            <w:webHidden/>
          </w:rPr>
          <w:instrText xml:space="preserve"> PAGEREF _Toc252828030 \h </w:instrText>
        </w:r>
        <w:r>
          <w:rPr>
            <w:noProof/>
            <w:webHidden/>
          </w:rPr>
        </w:r>
        <w:r>
          <w:rPr>
            <w:noProof/>
            <w:webHidden/>
          </w:rPr>
          <w:fldChar w:fldCharType="separate"/>
        </w:r>
        <w:r>
          <w:rPr>
            <w:noProof/>
            <w:webHidden/>
          </w:rPr>
          <w:t>9</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31" w:history="1">
        <w:r w:rsidRPr="0047216C">
          <w:rPr>
            <w:rStyle w:val="Hyperlink"/>
            <w:noProof/>
          </w:rPr>
          <w:t>3.4.</w:t>
        </w:r>
        <w:r>
          <w:rPr>
            <w:rFonts w:asciiTheme="minorHAnsi" w:eastAsiaTheme="minorEastAsia" w:hAnsiTheme="minorHAnsi" w:cstheme="minorBidi"/>
            <w:smallCaps w:val="0"/>
            <w:noProof/>
            <w:sz w:val="22"/>
            <w:szCs w:val="22"/>
          </w:rPr>
          <w:tab/>
        </w:r>
        <w:r w:rsidRPr="0047216C">
          <w:rPr>
            <w:rStyle w:val="Hyperlink"/>
            <w:noProof/>
          </w:rPr>
          <w:t>Communications Interfaces</w:t>
        </w:r>
        <w:r>
          <w:rPr>
            <w:noProof/>
            <w:webHidden/>
          </w:rPr>
          <w:tab/>
        </w:r>
        <w:r>
          <w:rPr>
            <w:noProof/>
            <w:webHidden/>
          </w:rPr>
          <w:fldChar w:fldCharType="begin"/>
        </w:r>
        <w:r>
          <w:rPr>
            <w:noProof/>
            <w:webHidden/>
          </w:rPr>
          <w:instrText xml:space="preserve"> PAGEREF _Toc252828031 \h </w:instrText>
        </w:r>
        <w:r>
          <w:rPr>
            <w:noProof/>
            <w:webHidden/>
          </w:rPr>
        </w:r>
        <w:r>
          <w:rPr>
            <w:noProof/>
            <w:webHidden/>
          </w:rPr>
          <w:fldChar w:fldCharType="separate"/>
        </w:r>
        <w:r>
          <w:rPr>
            <w:noProof/>
            <w:webHidden/>
          </w:rPr>
          <w:t>9</w:t>
        </w:r>
        <w:r>
          <w:rPr>
            <w:noProof/>
            <w:webHidden/>
          </w:rPr>
          <w:fldChar w:fldCharType="end"/>
        </w:r>
      </w:hyperlink>
    </w:p>
    <w:p w:rsidR="0085024D" w:rsidRDefault="0085024D">
      <w:pPr>
        <w:pStyle w:val="TOC1"/>
        <w:tabs>
          <w:tab w:val="left" w:pos="400"/>
        </w:tabs>
        <w:rPr>
          <w:rFonts w:asciiTheme="minorHAnsi" w:eastAsiaTheme="minorEastAsia" w:hAnsiTheme="minorHAnsi" w:cstheme="minorBidi"/>
          <w:b w:val="0"/>
          <w:caps w:val="0"/>
          <w:noProof/>
          <w:sz w:val="22"/>
          <w:szCs w:val="22"/>
        </w:rPr>
      </w:pPr>
      <w:hyperlink w:anchor="_Toc252828032" w:history="1">
        <w:r w:rsidRPr="0047216C">
          <w:rPr>
            <w:rStyle w:val="Hyperlink"/>
            <w:noProof/>
          </w:rPr>
          <w:t>4.</w:t>
        </w:r>
        <w:r>
          <w:rPr>
            <w:rFonts w:asciiTheme="minorHAnsi" w:eastAsiaTheme="minorEastAsia" w:hAnsiTheme="minorHAnsi" w:cstheme="minorBidi"/>
            <w:b w:val="0"/>
            <w:caps w:val="0"/>
            <w:noProof/>
            <w:sz w:val="22"/>
            <w:szCs w:val="22"/>
          </w:rPr>
          <w:tab/>
        </w:r>
        <w:r w:rsidRPr="0047216C">
          <w:rPr>
            <w:rStyle w:val="Hyperlink"/>
            <w:noProof/>
          </w:rPr>
          <w:t>Behavioral Requirements</w:t>
        </w:r>
        <w:r>
          <w:rPr>
            <w:noProof/>
            <w:webHidden/>
          </w:rPr>
          <w:tab/>
        </w:r>
        <w:r>
          <w:rPr>
            <w:noProof/>
            <w:webHidden/>
          </w:rPr>
          <w:fldChar w:fldCharType="begin"/>
        </w:r>
        <w:r>
          <w:rPr>
            <w:noProof/>
            <w:webHidden/>
          </w:rPr>
          <w:instrText xml:space="preserve"> PAGEREF _Toc252828032 \h </w:instrText>
        </w:r>
        <w:r>
          <w:rPr>
            <w:noProof/>
            <w:webHidden/>
          </w:rPr>
        </w:r>
        <w:r>
          <w:rPr>
            <w:noProof/>
            <w:webHidden/>
          </w:rPr>
          <w:fldChar w:fldCharType="separate"/>
        </w:r>
        <w:r>
          <w:rPr>
            <w:noProof/>
            <w:webHidden/>
          </w:rPr>
          <w:t>10</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33" w:history="1">
        <w:r w:rsidRPr="0047216C">
          <w:rPr>
            <w:rStyle w:val="Hyperlink"/>
            <w:noProof/>
          </w:rPr>
          <w:t>4.1.</w:t>
        </w:r>
        <w:r>
          <w:rPr>
            <w:rFonts w:asciiTheme="minorHAnsi" w:eastAsiaTheme="minorEastAsia" w:hAnsiTheme="minorHAnsi" w:cstheme="minorBidi"/>
            <w:smallCaps w:val="0"/>
            <w:noProof/>
            <w:sz w:val="22"/>
            <w:szCs w:val="22"/>
          </w:rPr>
          <w:tab/>
        </w:r>
        <w:r w:rsidRPr="0047216C">
          <w:rPr>
            <w:rStyle w:val="Hyperlink"/>
            <w:noProof/>
          </w:rPr>
          <w:t>Same Class of User</w:t>
        </w:r>
        <w:r>
          <w:rPr>
            <w:noProof/>
            <w:webHidden/>
          </w:rPr>
          <w:tab/>
        </w:r>
        <w:r>
          <w:rPr>
            <w:noProof/>
            <w:webHidden/>
          </w:rPr>
          <w:fldChar w:fldCharType="begin"/>
        </w:r>
        <w:r>
          <w:rPr>
            <w:noProof/>
            <w:webHidden/>
          </w:rPr>
          <w:instrText xml:space="preserve"> PAGEREF _Toc252828033 \h </w:instrText>
        </w:r>
        <w:r>
          <w:rPr>
            <w:noProof/>
            <w:webHidden/>
          </w:rPr>
        </w:r>
        <w:r>
          <w:rPr>
            <w:noProof/>
            <w:webHidden/>
          </w:rPr>
          <w:fldChar w:fldCharType="separate"/>
        </w:r>
        <w:r>
          <w:rPr>
            <w:noProof/>
            <w:webHidden/>
          </w:rPr>
          <w:t>10</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34" w:history="1">
        <w:r w:rsidRPr="0047216C">
          <w:rPr>
            <w:rStyle w:val="Hyperlink"/>
            <w:noProof/>
          </w:rPr>
          <w:t>4.2.</w:t>
        </w:r>
        <w:r>
          <w:rPr>
            <w:rFonts w:asciiTheme="minorHAnsi" w:eastAsiaTheme="minorEastAsia" w:hAnsiTheme="minorHAnsi" w:cstheme="minorBidi"/>
            <w:smallCaps w:val="0"/>
            <w:noProof/>
            <w:sz w:val="22"/>
            <w:szCs w:val="22"/>
          </w:rPr>
          <w:tab/>
        </w:r>
        <w:r w:rsidRPr="0047216C">
          <w:rPr>
            <w:rStyle w:val="Hyperlink"/>
            <w:noProof/>
          </w:rPr>
          <w:t>Related Real-world Objects</w:t>
        </w:r>
        <w:r>
          <w:rPr>
            <w:noProof/>
            <w:webHidden/>
          </w:rPr>
          <w:tab/>
        </w:r>
        <w:r>
          <w:rPr>
            <w:noProof/>
            <w:webHidden/>
          </w:rPr>
          <w:fldChar w:fldCharType="begin"/>
        </w:r>
        <w:r>
          <w:rPr>
            <w:noProof/>
            <w:webHidden/>
          </w:rPr>
          <w:instrText xml:space="preserve"> PAGEREF _Toc252828034 \h </w:instrText>
        </w:r>
        <w:r>
          <w:rPr>
            <w:noProof/>
            <w:webHidden/>
          </w:rPr>
        </w:r>
        <w:r>
          <w:rPr>
            <w:noProof/>
            <w:webHidden/>
          </w:rPr>
          <w:fldChar w:fldCharType="separate"/>
        </w:r>
        <w:r>
          <w:rPr>
            <w:noProof/>
            <w:webHidden/>
          </w:rPr>
          <w:t>10</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35" w:history="1">
        <w:r w:rsidRPr="0047216C">
          <w:rPr>
            <w:rStyle w:val="Hyperlink"/>
            <w:noProof/>
          </w:rPr>
          <w:t>4.2.1.</w:t>
        </w:r>
        <w:r>
          <w:rPr>
            <w:rFonts w:asciiTheme="minorHAnsi" w:eastAsiaTheme="minorEastAsia" w:hAnsiTheme="minorHAnsi" w:cstheme="minorBidi"/>
            <w:i w:val="0"/>
            <w:noProof/>
            <w:sz w:val="22"/>
            <w:szCs w:val="22"/>
          </w:rPr>
          <w:tab/>
        </w:r>
        <w:r w:rsidRPr="0047216C">
          <w:rPr>
            <w:rStyle w:val="Hyperlink"/>
            <w:noProof/>
          </w:rPr>
          <w:t>Weather Station</w:t>
        </w:r>
        <w:r>
          <w:rPr>
            <w:noProof/>
            <w:webHidden/>
          </w:rPr>
          <w:tab/>
        </w:r>
        <w:r>
          <w:rPr>
            <w:noProof/>
            <w:webHidden/>
          </w:rPr>
          <w:fldChar w:fldCharType="begin"/>
        </w:r>
        <w:r>
          <w:rPr>
            <w:noProof/>
            <w:webHidden/>
          </w:rPr>
          <w:instrText xml:space="preserve"> PAGEREF _Toc252828035 \h </w:instrText>
        </w:r>
        <w:r>
          <w:rPr>
            <w:noProof/>
            <w:webHidden/>
          </w:rPr>
        </w:r>
        <w:r>
          <w:rPr>
            <w:noProof/>
            <w:webHidden/>
          </w:rPr>
          <w:fldChar w:fldCharType="separate"/>
        </w:r>
        <w:r>
          <w:rPr>
            <w:noProof/>
            <w:webHidden/>
          </w:rPr>
          <w:t>10</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36" w:history="1">
        <w:r w:rsidRPr="0047216C">
          <w:rPr>
            <w:rStyle w:val="Hyperlink"/>
            <w:noProof/>
          </w:rPr>
          <w:t>4.2.2.</w:t>
        </w:r>
        <w:r>
          <w:rPr>
            <w:rFonts w:asciiTheme="minorHAnsi" w:eastAsiaTheme="minorEastAsia" w:hAnsiTheme="minorHAnsi" w:cstheme="minorBidi"/>
            <w:i w:val="0"/>
            <w:noProof/>
            <w:sz w:val="22"/>
            <w:szCs w:val="22"/>
          </w:rPr>
          <w:tab/>
        </w:r>
        <w:r w:rsidRPr="0047216C">
          <w:rPr>
            <w:rStyle w:val="Hyperlink"/>
            <w:noProof/>
          </w:rPr>
          <w:t>Weather Data</w:t>
        </w:r>
        <w:r>
          <w:rPr>
            <w:noProof/>
            <w:webHidden/>
          </w:rPr>
          <w:tab/>
        </w:r>
        <w:r>
          <w:rPr>
            <w:noProof/>
            <w:webHidden/>
          </w:rPr>
          <w:fldChar w:fldCharType="begin"/>
        </w:r>
        <w:r>
          <w:rPr>
            <w:noProof/>
            <w:webHidden/>
          </w:rPr>
          <w:instrText xml:space="preserve"> PAGEREF _Toc252828036 \h </w:instrText>
        </w:r>
        <w:r>
          <w:rPr>
            <w:noProof/>
            <w:webHidden/>
          </w:rPr>
        </w:r>
        <w:r>
          <w:rPr>
            <w:noProof/>
            <w:webHidden/>
          </w:rPr>
          <w:fldChar w:fldCharType="separate"/>
        </w:r>
        <w:r>
          <w:rPr>
            <w:noProof/>
            <w:webHidden/>
          </w:rPr>
          <w:t>10</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37" w:history="1">
        <w:r w:rsidRPr="0047216C">
          <w:rPr>
            <w:rStyle w:val="Hyperlink"/>
            <w:noProof/>
          </w:rPr>
          <w:t>4.2.3.</w:t>
        </w:r>
        <w:r>
          <w:rPr>
            <w:rFonts w:asciiTheme="minorHAnsi" w:eastAsiaTheme="minorEastAsia" w:hAnsiTheme="minorHAnsi" w:cstheme="minorBidi"/>
            <w:i w:val="0"/>
            <w:noProof/>
            <w:sz w:val="22"/>
            <w:szCs w:val="22"/>
          </w:rPr>
          <w:tab/>
        </w:r>
        <w:r w:rsidRPr="0047216C">
          <w:rPr>
            <w:rStyle w:val="Hyperlink"/>
            <w:noProof/>
          </w:rPr>
          <w:t>Activity Log</w:t>
        </w:r>
        <w:r>
          <w:rPr>
            <w:noProof/>
            <w:webHidden/>
          </w:rPr>
          <w:tab/>
        </w:r>
        <w:r>
          <w:rPr>
            <w:noProof/>
            <w:webHidden/>
          </w:rPr>
          <w:fldChar w:fldCharType="begin"/>
        </w:r>
        <w:r>
          <w:rPr>
            <w:noProof/>
            <w:webHidden/>
          </w:rPr>
          <w:instrText xml:space="preserve"> PAGEREF _Toc252828037 \h </w:instrText>
        </w:r>
        <w:r>
          <w:rPr>
            <w:noProof/>
            <w:webHidden/>
          </w:rPr>
        </w:r>
        <w:r>
          <w:rPr>
            <w:noProof/>
            <w:webHidden/>
          </w:rPr>
          <w:fldChar w:fldCharType="separate"/>
        </w:r>
        <w:r>
          <w:rPr>
            <w:noProof/>
            <w:webHidden/>
          </w:rPr>
          <w:t>10</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38" w:history="1">
        <w:r w:rsidRPr="0047216C">
          <w:rPr>
            <w:rStyle w:val="Hyperlink"/>
            <w:noProof/>
          </w:rPr>
          <w:t>4.3.</w:t>
        </w:r>
        <w:r>
          <w:rPr>
            <w:rFonts w:asciiTheme="minorHAnsi" w:eastAsiaTheme="minorEastAsia" w:hAnsiTheme="minorHAnsi" w:cstheme="minorBidi"/>
            <w:smallCaps w:val="0"/>
            <w:noProof/>
            <w:sz w:val="22"/>
            <w:szCs w:val="22"/>
          </w:rPr>
          <w:tab/>
        </w:r>
        <w:r w:rsidRPr="0047216C">
          <w:rPr>
            <w:rStyle w:val="Hyperlink"/>
            <w:noProof/>
          </w:rPr>
          <w:t>Related Features</w:t>
        </w:r>
        <w:r>
          <w:rPr>
            <w:noProof/>
            <w:webHidden/>
          </w:rPr>
          <w:tab/>
        </w:r>
        <w:r>
          <w:rPr>
            <w:noProof/>
            <w:webHidden/>
          </w:rPr>
          <w:fldChar w:fldCharType="begin"/>
        </w:r>
        <w:r>
          <w:rPr>
            <w:noProof/>
            <w:webHidden/>
          </w:rPr>
          <w:instrText xml:space="preserve"> PAGEREF _Toc252828038 \h </w:instrText>
        </w:r>
        <w:r>
          <w:rPr>
            <w:noProof/>
            <w:webHidden/>
          </w:rPr>
        </w:r>
        <w:r>
          <w:rPr>
            <w:noProof/>
            <w:webHidden/>
          </w:rPr>
          <w:fldChar w:fldCharType="separate"/>
        </w:r>
        <w:r>
          <w:rPr>
            <w:noProof/>
            <w:webHidden/>
          </w:rPr>
          <w:t>10</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39" w:history="1">
        <w:r w:rsidRPr="0047216C">
          <w:rPr>
            <w:rStyle w:val="Hyperlink"/>
            <w:noProof/>
          </w:rPr>
          <w:t>4.3.1.</w:t>
        </w:r>
        <w:r>
          <w:rPr>
            <w:rFonts w:asciiTheme="minorHAnsi" w:eastAsiaTheme="minorEastAsia" w:hAnsiTheme="minorHAnsi" w:cstheme="minorBidi"/>
            <w:i w:val="0"/>
            <w:noProof/>
            <w:sz w:val="22"/>
            <w:szCs w:val="22"/>
          </w:rPr>
          <w:tab/>
        </w:r>
        <w:r w:rsidRPr="0047216C">
          <w:rPr>
            <w:rStyle w:val="Hyperlink"/>
            <w:noProof/>
          </w:rPr>
          <w:t>Create List of Weather Stations</w:t>
        </w:r>
        <w:r>
          <w:rPr>
            <w:noProof/>
            <w:webHidden/>
          </w:rPr>
          <w:tab/>
        </w:r>
        <w:r>
          <w:rPr>
            <w:noProof/>
            <w:webHidden/>
          </w:rPr>
          <w:fldChar w:fldCharType="begin"/>
        </w:r>
        <w:r>
          <w:rPr>
            <w:noProof/>
            <w:webHidden/>
          </w:rPr>
          <w:instrText xml:space="preserve"> PAGEREF _Toc252828039 \h </w:instrText>
        </w:r>
        <w:r>
          <w:rPr>
            <w:noProof/>
            <w:webHidden/>
          </w:rPr>
        </w:r>
        <w:r>
          <w:rPr>
            <w:noProof/>
            <w:webHidden/>
          </w:rPr>
          <w:fldChar w:fldCharType="separate"/>
        </w:r>
        <w:r>
          <w:rPr>
            <w:noProof/>
            <w:webHidden/>
          </w:rPr>
          <w:t>10</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40" w:history="1">
        <w:r w:rsidRPr="0047216C">
          <w:rPr>
            <w:rStyle w:val="Hyperlink"/>
            <w:noProof/>
          </w:rPr>
          <w:t>4.3.2.</w:t>
        </w:r>
        <w:r>
          <w:rPr>
            <w:rFonts w:asciiTheme="minorHAnsi" w:eastAsiaTheme="minorEastAsia" w:hAnsiTheme="minorHAnsi" w:cstheme="minorBidi"/>
            <w:i w:val="0"/>
            <w:noProof/>
            <w:sz w:val="22"/>
            <w:szCs w:val="22"/>
          </w:rPr>
          <w:tab/>
        </w:r>
        <w:r w:rsidRPr="0047216C">
          <w:rPr>
            <w:rStyle w:val="Hyperlink"/>
            <w:noProof/>
          </w:rPr>
          <w:t>Weather Data Request</w:t>
        </w:r>
        <w:r>
          <w:rPr>
            <w:noProof/>
            <w:webHidden/>
          </w:rPr>
          <w:tab/>
        </w:r>
        <w:r>
          <w:rPr>
            <w:noProof/>
            <w:webHidden/>
          </w:rPr>
          <w:fldChar w:fldCharType="begin"/>
        </w:r>
        <w:r>
          <w:rPr>
            <w:noProof/>
            <w:webHidden/>
          </w:rPr>
          <w:instrText xml:space="preserve"> PAGEREF _Toc252828040 \h </w:instrText>
        </w:r>
        <w:r>
          <w:rPr>
            <w:noProof/>
            <w:webHidden/>
          </w:rPr>
        </w:r>
        <w:r>
          <w:rPr>
            <w:noProof/>
            <w:webHidden/>
          </w:rPr>
          <w:fldChar w:fldCharType="separate"/>
        </w:r>
        <w:r>
          <w:rPr>
            <w:noProof/>
            <w:webHidden/>
          </w:rPr>
          <w:t>11</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41" w:history="1">
        <w:r w:rsidRPr="0047216C">
          <w:rPr>
            <w:rStyle w:val="Hyperlink"/>
            <w:noProof/>
          </w:rPr>
          <w:t>4.4.</w:t>
        </w:r>
        <w:r>
          <w:rPr>
            <w:rFonts w:asciiTheme="minorHAnsi" w:eastAsiaTheme="minorEastAsia" w:hAnsiTheme="minorHAnsi" w:cstheme="minorBidi"/>
            <w:smallCaps w:val="0"/>
            <w:noProof/>
            <w:sz w:val="22"/>
            <w:szCs w:val="22"/>
          </w:rPr>
          <w:tab/>
        </w:r>
        <w:r w:rsidRPr="0047216C">
          <w:rPr>
            <w:rStyle w:val="Hyperlink"/>
            <w:noProof/>
          </w:rPr>
          <w:t>Stimulus</w:t>
        </w:r>
        <w:r>
          <w:rPr>
            <w:noProof/>
            <w:webHidden/>
          </w:rPr>
          <w:tab/>
        </w:r>
        <w:r>
          <w:rPr>
            <w:noProof/>
            <w:webHidden/>
          </w:rPr>
          <w:fldChar w:fldCharType="begin"/>
        </w:r>
        <w:r>
          <w:rPr>
            <w:noProof/>
            <w:webHidden/>
          </w:rPr>
          <w:instrText xml:space="preserve"> PAGEREF _Toc252828041 \h </w:instrText>
        </w:r>
        <w:r>
          <w:rPr>
            <w:noProof/>
            <w:webHidden/>
          </w:rPr>
        </w:r>
        <w:r>
          <w:rPr>
            <w:noProof/>
            <w:webHidden/>
          </w:rPr>
          <w:fldChar w:fldCharType="separate"/>
        </w:r>
        <w:r>
          <w:rPr>
            <w:noProof/>
            <w:webHidden/>
          </w:rPr>
          <w:t>11</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42" w:history="1">
        <w:r w:rsidRPr="0047216C">
          <w:rPr>
            <w:rStyle w:val="Hyperlink"/>
            <w:noProof/>
          </w:rPr>
          <w:t>4.4.1.</w:t>
        </w:r>
        <w:r>
          <w:rPr>
            <w:rFonts w:asciiTheme="minorHAnsi" w:eastAsiaTheme="minorEastAsia" w:hAnsiTheme="minorHAnsi" w:cstheme="minorBidi"/>
            <w:i w:val="0"/>
            <w:noProof/>
            <w:sz w:val="22"/>
            <w:szCs w:val="22"/>
          </w:rPr>
          <w:tab/>
        </w:r>
        <w:r w:rsidRPr="0047216C">
          <w:rPr>
            <w:rStyle w:val="Hyperlink"/>
            <w:noProof/>
          </w:rPr>
          <w:t>Acquiring a List of Weather Stations</w:t>
        </w:r>
        <w:r>
          <w:rPr>
            <w:noProof/>
            <w:webHidden/>
          </w:rPr>
          <w:tab/>
        </w:r>
        <w:r>
          <w:rPr>
            <w:noProof/>
            <w:webHidden/>
          </w:rPr>
          <w:fldChar w:fldCharType="begin"/>
        </w:r>
        <w:r>
          <w:rPr>
            <w:noProof/>
            <w:webHidden/>
          </w:rPr>
          <w:instrText xml:space="preserve"> PAGEREF _Toc252828042 \h </w:instrText>
        </w:r>
        <w:r>
          <w:rPr>
            <w:noProof/>
            <w:webHidden/>
          </w:rPr>
        </w:r>
        <w:r>
          <w:rPr>
            <w:noProof/>
            <w:webHidden/>
          </w:rPr>
          <w:fldChar w:fldCharType="separate"/>
        </w:r>
        <w:r>
          <w:rPr>
            <w:noProof/>
            <w:webHidden/>
          </w:rPr>
          <w:t>11</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43" w:history="1">
        <w:r w:rsidRPr="0047216C">
          <w:rPr>
            <w:rStyle w:val="Hyperlink"/>
            <w:noProof/>
          </w:rPr>
          <w:t>4.4.2.</w:t>
        </w:r>
        <w:r>
          <w:rPr>
            <w:rFonts w:asciiTheme="minorHAnsi" w:eastAsiaTheme="minorEastAsia" w:hAnsiTheme="minorHAnsi" w:cstheme="minorBidi"/>
            <w:i w:val="0"/>
            <w:noProof/>
            <w:sz w:val="22"/>
            <w:szCs w:val="22"/>
          </w:rPr>
          <w:tab/>
        </w:r>
        <w:r w:rsidRPr="0047216C">
          <w:rPr>
            <w:rStyle w:val="Hyperlink"/>
            <w:noProof/>
          </w:rPr>
          <w:t>Acquiring Weather Data</w:t>
        </w:r>
        <w:r>
          <w:rPr>
            <w:noProof/>
            <w:webHidden/>
          </w:rPr>
          <w:tab/>
        </w:r>
        <w:r>
          <w:rPr>
            <w:noProof/>
            <w:webHidden/>
          </w:rPr>
          <w:fldChar w:fldCharType="begin"/>
        </w:r>
        <w:r>
          <w:rPr>
            <w:noProof/>
            <w:webHidden/>
          </w:rPr>
          <w:instrText xml:space="preserve"> PAGEREF _Toc252828043 \h </w:instrText>
        </w:r>
        <w:r>
          <w:rPr>
            <w:noProof/>
            <w:webHidden/>
          </w:rPr>
        </w:r>
        <w:r>
          <w:rPr>
            <w:noProof/>
            <w:webHidden/>
          </w:rPr>
          <w:fldChar w:fldCharType="separate"/>
        </w:r>
        <w:r>
          <w:rPr>
            <w:noProof/>
            <w:webHidden/>
          </w:rPr>
          <w:t>11</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44" w:history="1">
        <w:r w:rsidRPr="0047216C">
          <w:rPr>
            <w:rStyle w:val="Hyperlink"/>
            <w:noProof/>
          </w:rPr>
          <w:t>4.5.</w:t>
        </w:r>
        <w:r>
          <w:rPr>
            <w:rFonts w:asciiTheme="minorHAnsi" w:eastAsiaTheme="minorEastAsia" w:hAnsiTheme="minorHAnsi" w:cstheme="minorBidi"/>
            <w:smallCaps w:val="0"/>
            <w:noProof/>
            <w:sz w:val="22"/>
            <w:szCs w:val="22"/>
          </w:rPr>
          <w:tab/>
        </w:r>
        <w:r w:rsidRPr="0047216C">
          <w:rPr>
            <w:rStyle w:val="Hyperlink"/>
            <w:noProof/>
          </w:rPr>
          <w:t>Functional</w:t>
        </w:r>
        <w:r>
          <w:rPr>
            <w:noProof/>
            <w:webHidden/>
          </w:rPr>
          <w:tab/>
        </w:r>
        <w:r>
          <w:rPr>
            <w:noProof/>
            <w:webHidden/>
          </w:rPr>
          <w:fldChar w:fldCharType="begin"/>
        </w:r>
        <w:r>
          <w:rPr>
            <w:noProof/>
            <w:webHidden/>
          </w:rPr>
          <w:instrText xml:space="preserve"> PAGEREF _Toc252828044 \h </w:instrText>
        </w:r>
        <w:r>
          <w:rPr>
            <w:noProof/>
            <w:webHidden/>
          </w:rPr>
        </w:r>
        <w:r>
          <w:rPr>
            <w:noProof/>
            <w:webHidden/>
          </w:rPr>
          <w:fldChar w:fldCharType="separate"/>
        </w:r>
        <w:r>
          <w:rPr>
            <w:noProof/>
            <w:webHidden/>
          </w:rPr>
          <w:t>12</w:t>
        </w:r>
        <w:r>
          <w:rPr>
            <w:noProof/>
            <w:webHidden/>
          </w:rPr>
          <w:fldChar w:fldCharType="end"/>
        </w:r>
      </w:hyperlink>
    </w:p>
    <w:p w:rsidR="0085024D" w:rsidRDefault="0085024D">
      <w:pPr>
        <w:pStyle w:val="TOC1"/>
        <w:tabs>
          <w:tab w:val="left" w:pos="400"/>
        </w:tabs>
        <w:rPr>
          <w:rFonts w:asciiTheme="minorHAnsi" w:eastAsiaTheme="minorEastAsia" w:hAnsiTheme="minorHAnsi" w:cstheme="minorBidi"/>
          <w:b w:val="0"/>
          <w:caps w:val="0"/>
          <w:noProof/>
          <w:sz w:val="22"/>
          <w:szCs w:val="22"/>
        </w:rPr>
      </w:pPr>
      <w:hyperlink w:anchor="_Toc252828045" w:history="1">
        <w:r w:rsidRPr="0047216C">
          <w:rPr>
            <w:rStyle w:val="Hyperlink"/>
            <w:noProof/>
          </w:rPr>
          <w:t>5.</w:t>
        </w:r>
        <w:r>
          <w:rPr>
            <w:rFonts w:asciiTheme="minorHAnsi" w:eastAsiaTheme="minorEastAsia" w:hAnsiTheme="minorHAnsi" w:cstheme="minorBidi"/>
            <w:b w:val="0"/>
            <w:caps w:val="0"/>
            <w:noProof/>
            <w:sz w:val="22"/>
            <w:szCs w:val="22"/>
          </w:rPr>
          <w:tab/>
        </w:r>
        <w:r w:rsidRPr="0047216C">
          <w:rPr>
            <w:rStyle w:val="Hyperlink"/>
            <w:noProof/>
          </w:rPr>
          <w:t>Non-behavioral Requirements</w:t>
        </w:r>
        <w:r>
          <w:rPr>
            <w:noProof/>
            <w:webHidden/>
          </w:rPr>
          <w:tab/>
        </w:r>
        <w:r>
          <w:rPr>
            <w:noProof/>
            <w:webHidden/>
          </w:rPr>
          <w:fldChar w:fldCharType="begin"/>
        </w:r>
        <w:r>
          <w:rPr>
            <w:noProof/>
            <w:webHidden/>
          </w:rPr>
          <w:instrText xml:space="preserve"> PAGEREF _Toc252828045 \h </w:instrText>
        </w:r>
        <w:r>
          <w:rPr>
            <w:noProof/>
            <w:webHidden/>
          </w:rPr>
        </w:r>
        <w:r>
          <w:rPr>
            <w:noProof/>
            <w:webHidden/>
          </w:rPr>
          <w:fldChar w:fldCharType="separate"/>
        </w:r>
        <w:r>
          <w:rPr>
            <w:noProof/>
            <w:webHidden/>
          </w:rPr>
          <w:t>13</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46" w:history="1">
        <w:r w:rsidRPr="0047216C">
          <w:rPr>
            <w:rStyle w:val="Hyperlink"/>
            <w:noProof/>
          </w:rPr>
          <w:t>5.1.</w:t>
        </w:r>
        <w:r>
          <w:rPr>
            <w:rFonts w:asciiTheme="minorHAnsi" w:eastAsiaTheme="minorEastAsia" w:hAnsiTheme="minorHAnsi" w:cstheme="minorBidi"/>
            <w:smallCaps w:val="0"/>
            <w:noProof/>
            <w:sz w:val="22"/>
            <w:szCs w:val="22"/>
          </w:rPr>
          <w:tab/>
        </w:r>
        <w:r w:rsidRPr="0047216C">
          <w:rPr>
            <w:rStyle w:val="Hyperlink"/>
            <w:noProof/>
          </w:rPr>
          <w:t>Performance Requirements</w:t>
        </w:r>
        <w:r>
          <w:rPr>
            <w:noProof/>
            <w:webHidden/>
          </w:rPr>
          <w:tab/>
        </w:r>
        <w:r>
          <w:rPr>
            <w:noProof/>
            <w:webHidden/>
          </w:rPr>
          <w:fldChar w:fldCharType="begin"/>
        </w:r>
        <w:r>
          <w:rPr>
            <w:noProof/>
            <w:webHidden/>
          </w:rPr>
          <w:instrText xml:space="preserve"> PAGEREF _Toc252828046 \h </w:instrText>
        </w:r>
        <w:r>
          <w:rPr>
            <w:noProof/>
            <w:webHidden/>
          </w:rPr>
        </w:r>
        <w:r>
          <w:rPr>
            <w:noProof/>
            <w:webHidden/>
          </w:rPr>
          <w:fldChar w:fldCharType="separate"/>
        </w:r>
        <w:r>
          <w:rPr>
            <w:noProof/>
            <w:webHidden/>
          </w:rPr>
          <w:t>13</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47" w:history="1">
        <w:r w:rsidRPr="0047216C">
          <w:rPr>
            <w:rStyle w:val="Hyperlink"/>
            <w:noProof/>
          </w:rPr>
          <w:t>5.2.</w:t>
        </w:r>
        <w:r>
          <w:rPr>
            <w:rFonts w:asciiTheme="minorHAnsi" w:eastAsiaTheme="minorEastAsia" w:hAnsiTheme="minorHAnsi" w:cstheme="minorBidi"/>
            <w:smallCaps w:val="0"/>
            <w:noProof/>
            <w:sz w:val="22"/>
            <w:szCs w:val="22"/>
          </w:rPr>
          <w:tab/>
        </w:r>
        <w:r w:rsidRPr="0047216C">
          <w:rPr>
            <w:rStyle w:val="Hyperlink"/>
            <w:noProof/>
          </w:rPr>
          <w:t>Security</w:t>
        </w:r>
        <w:r>
          <w:rPr>
            <w:noProof/>
            <w:webHidden/>
          </w:rPr>
          <w:tab/>
        </w:r>
        <w:r>
          <w:rPr>
            <w:noProof/>
            <w:webHidden/>
          </w:rPr>
          <w:fldChar w:fldCharType="begin"/>
        </w:r>
        <w:r>
          <w:rPr>
            <w:noProof/>
            <w:webHidden/>
          </w:rPr>
          <w:instrText xml:space="preserve"> PAGEREF _Toc252828047 \h </w:instrText>
        </w:r>
        <w:r>
          <w:rPr>
            <w:noProof/>
            <w:webHidden/>
          </w:rPr>
        </w:r>
        <w:r>
          <w:rPr>
            <w:noProof/>
            <w:webHidden/>
          </w:rPr>
          <w:fldChar w:fldCharType="separate"/>
        </w:r>
        <w:r>
          <w:rPr>
            <w:noProof/>
            <w:webHidden/>
          </w:rPr>
          <w:t>13</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48" w:history="1">
        <w:r w:rsidRPr="0047216C">
          <w:rPr>
            <w:rStyle w:val="Hyperlink"/>
            <w:noProof/>
          </w:rPr>
          <w:t>5.3.</w:t>
        </w:r>
        <w:r>
          <w:rPr>
            <w:rFonts w:asciiTheme="minorHAnsi" w:eastAsiaTheme="minorEastAsia" w:hAnsiTheme="minorHAnsi" w:cstheme="minorBidi"/>
            <w:smallCaps w:val="0"/>
            <w:noProof/>
            <w:sz w:val="22"/>
            <w:szCs w:val="22"/>
          </w:rPr>
          <w:tab/>
        </w:r>
        <w:r w:rsidRPr="0047216C">
          <w:rPr>
            <w:rStyle w:val="Hyperlink"/>
            <w:noProof/>
          </w:rPr>
          <w:t>Qualitative Requirements</w:t>
        </w:r>
        <w:r>
          <w:rPr>
            <w:noProof/>
            <w:webHidden/>
          </w:rPr>
          <w:tab/>
        </w:r>
        <w:r>
          <w:rPr>
            <w:noProof/>
            <w:webHidden/>
          </w:rPr>
          <w:fldChar w:fldCharType="begin"/>
        </w:r>
        <w:r>
          <w:rPr>
            <w:noProof/>
            <w:webHidden/>
          </w:rPr>
          <w:instrText xml:space="preserve"> PAGEREF _Toc252828048 \h </w:instrText>
        </w:r>
        <w:r>
          <w:rPr>
            <w:noProof/>
            <w:webHidden/>
          </w:rPr>
        </w:r>
        <w:r>
          <w:rPr>
            <w:noProof/>
            <w:webHidden/>
          </w:rPr>
          <w:fldChar w:fldCharType="separate"/>
        </w:r>
        <w:r>
          <w:rPr>
            <w:noProof/>
            <w:webHidden/>
          </w:rPr>
          <w:t>13</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49" w:history="1">
        <w:r w:rsidRPr="0047216C">
          <w:rPr>
            <w:rStyle w:val="Hyperlink"/>
            <w:noProof/>
          </w:rPr>
          <w:t>5.3.1.</w:t>
        </w:r>
        <w:r>
          <w:rPr>
            <w:rFonts w:asciiTheme="minorHAnsi" w:eastAsiaTheme="minorEastAsia" w:hAnsiTheme="minorHAnsi" w:cstheme="minorBidi"/>
            <w:i w:val="0"/>
            <w:noProof/>
            <w:sz w:val="22"/>
            <w:szCs w:val="22"/>
          </w:rPr>
          <w:tab/>
        </w:r>
        <w:r w:rsidRPr="0047216C">
          <w:rPr>
            <w:rStyle w:val="Hyperlink"/>
            <w:noProof/>
          </w:rPr>
          <w:t>Availability</w:t>
        </w:r>
        <w:r>
          <w:rPr>
            <w:noProof/>
            <w:webHidden/>
          </w:rPr>
          <w:tab/>
        </w:r>
        <w:r>
          <w:rPr>
            <w:noProof/>
            <w:webHidden/>
          </w:rPr>
          <w:fldChar w:fldCharType="begin"/>
        </w:r>
        <w:r>
          <w:rPr>
            <w:noProof/>
            <w:webHidden/>
          </w:rPr>
          <w:instrText xml:space="preserve"> PAGEREF _Toc252828049 \h </w:instrText>
        </w:r>
        <w:r>
          <w:rPr>
            <w:noProof/>
            <w:webHidden/>
          </w:rPr>
        </w:r>
        <w:r>
          <w:rPr>
            <w:noProof/>
            <w:webHidden/>
          </w:rPr>
          <w:fldChar w:fldCharType="separate"/>
        </w:r>
        <w:r>
          <w:rPr>
            <w:noProof/>
            <w:webHidden/>
          </w:rPr>
          <w:t>13</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50" w:history="1">
        <w:r w:rsidRPr="0047216C">
          <w:rPr>
            <w:rStyle w:val="Hyperlink"/>
            <w:noProof/>
          </w:rPr>
          <w:t>5.3.2.</w:t>
        </w:r>
        <w:r>
          <w:rPr>
            <w:rFonts w:asciiTheme="minorHAnsi" w:eastAsiaTheme="minorEastAsia" w:hAnsiTheme="minorHAnsi" w:cstheme="minorBidi"/>
            <w:i w:val="0"/>
            <w:noProof/>
            <w:sz w:val="22"/>
            <w:szCs w:val="22"/>
          </w:rPr>
          <w:tab/>
        </w:r>
        <w:r w:rsidRPr="0047216C">
          <w:rPr>
            <w:rStyle w:val="Hyperlink"/>
            <w:noProof/>
          </w:rPr>
          <w:t>Maintainability</w:t>
        </w:r>
        <w:r>
          <w:rPr>
            <w:noProof/>
            <w:webHidden/>
          </w:rPr>
          <w:tab/>
        </w:r>
        <w:r>
          <w:rPr>
            <w:noProof/>
            <w:webHidden/>
          </w:rPr>
          <w:fldChar w:fldCharType="begin"/>
        </w:r>
        <w:r>
          <w:rPr>
            <w:noProof/>
            <w:webHidden/>
          </w:rPr>
          <w:instrText xml:space="preserve"> PAGEREF _Toc252828050 \h </w:instrText>
        </w:r>
        <w:r>
          <w:rPr>
            <w:noProof/>
            <w:webHidden/>
          </w:rPr>
        </w:r>
        <w:r>
          <w:rPr>
            <w:noProof/>
            <w:webHidden/>
          </w:rPr>
          <w:fldChar w:fldCharType="separate"/>
        </w:r>
        <w:r>
          <w:rPr>
            <w:noProof/>
            <w:webHidden/>
          </w:rPr>
          <w:t>13</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51" w:history="1">
        <w:r w:rsidRPr="0047216C">
          <w:rPr>
            <w:rStyle w:val="Hyperlink"/>
            <w:noProof/>
          </w:rPr>
          <w:t>5.3.3.</w:t>
        </w:r>
        <w:r>
          <w:rPr>
            <w:rFonts w:asciiTheme="minorHAnsi" w:eastAsiaTheme="minorEastAsia" w:hAnsiTheme="minorHAnsi" w:cstheme="minorBidi"/>
            <w:i w:val="0"/>
            <w:noProof/>
            <w:sz w:val="22"/>
            <w:szCs w:val="22"/>
          </w:rPr>
          <w:tab/>
        </w:r>
        <w:r w:rsidRPr="0047216C">
          <w:rPr>
            <w:rStyle w:val="Hyperlink"/>
            <w:noProof/>
          </w:rPr>
          <w:t>Portability</w:t>
        </w:r>
        <w:r>
          <w:rPr>
            <w:noProof/>
            <w:webHidden/>
          </w:rPr>
          <w:tab/>
        </w:r>
        <w:r>
          <w:rPr>
            <w:noProof/>
            <w:webHidden/>
          </w:rPr>
          <w:fldChar w:fldCharType="begin"/>
        </w:r>
        <w:r>
          <w:rPr>
            <w:noProof/>
            <w:webHidden/>
          </w:rPr>
          <w:instrText xml:space="preserve"> PAGEREF _Toc252828051 \h </w:instrText>
        </w:r>
        <w:r>
          <w:rPr>
            <w:noProof/>
            <w:webHidden/>
          </w:rPr>
        </w:r>
        <w:r>
          <w:rPr>
            <w:noProof/>
            <w:webHidden/>
          </w:rPr>
          <w:fldChar w:fldCharType="separate"/>
        </w:r>
        <w:r>
          <w:rPr>
            <w:noProof/>
            <w:webHidden/>
          </w:rPr>
          <w:t>13</w:t>
        </w:r>
        <w:r>
          <w:rPr>
            <w:noProof/>
            <w:webHidden/>
          </w:rPr>
          <w:fldChar w:fldCharType="end"/>
        </w:r>
      </w:hyperlink>
    </w:p>
    <w:p w:rsidR="0085024D" w:rsidRDefault="0085024D">
      <w:pPr>
        <w:pStyle w:val="TOC3"/>
        <w:tabs>
          <w:tab w:val="left" w:pos="1200"/>
        </w:tabs>
        <w:rPr>
          <w:rFonts w:asciiTheme="minorHAnsi" w:eastAsiaTheme="minorEastAsia" w:hAnsiTheme="minorHAnsi" w:cstheme="minorBidi"/>
          <w:i w:val="0"/>
          <w:noProof/>
          <w:sz w:val="22"/>
          <w:szCs w:val="22"/>
        </w:rPr>
      </w:pPr>
      <w:hyperlink w:anchor="_Toc252828052" w:history="1">
        <w:r w:rsidRPr="0047216C">
          <w:rPr>
            <w:rStyle w:val="Hyperlink"/>
            <w:noProof/>
          </w:rPr>
          <w:t>5.3.4.</w:t>
        </w:r>
        <w:r>
          <w:rPr>
            <w:rFonts w:asciiTheme="minorHAnsi" w:eastAsiaTheme="minorEastAsia" w:hAnsiTheme="minorHAnsi" w:cstheme="minorBidi"/>
            <w:i w:val="0"/>
            <w:noProof/>
            <w:sz w:val="22"/>
            <w:szCs w:val="22"/>
          </w:rPr>
          <w:tab/>
        </w:r>
        <w:r w:rsidRPr="0047216C">
          <w:rPr>
            <w:rStyle w:val="Hyperlink"/>
            <w:noProof/>
          </w:rPr>
          <w:t>Design and Implementation Constraints</w:t>
        </w:r>
        <w:r>
          <w:rPr>
            <w:noProof/>
            <w:webHidden/>
          </w:rPr>
          <w:tab/>
        </w:r>
        <w:r>
          <w:rPr>
            <w:noProof/>
            <w:webHidden/>
          </w:rPr>
          <w:fldChar w:fldCharType="begin"/>
        </w:r>
        <w:r>
          <w:rPr>
            <w:noProof/>
            <w:webHidden/>
          </w:rPr>
          <w:instrText xml:space="preserve"> PAGEREF _Toc252828052 \h </w:instrText>
        </w:r>
        <w:r>
          <w:rPr>
            <w:noProof/>
            <w:webHidden/>
          </w:rPr>
        </w:r>
        <w:r>
          <w:rPr>
            <w:noProof/>
            <w:webHidden/>
          </w:rPr>
          <w:fldChar w:fldCharType="separate"/>
        </w:r>
        <w:r>
          <w:rPr>
            <w:noProof/>
            <w:webHidden/>
          </w:rPr>
          <w:t>13</w:t>
        </w:r>
        <w:r>
          <w:rPr>
            <w:noProof/>
            <w:webHidden/>
          </w:rPr>
          <w:fldChar w:fldCharType="end"/>
        </w:r>
      </w:hyperlink>
    </w:p>
    <w:p w:rsidR="0085024D" w:rsidRDefault="0085024D">
      <w:pPr>
        <w:pStyle w:val="TOC1"/>
        <w:tabs>
          <w:tab w:val="left" w:pos="400"/>
        </w:tabs>
        <w:rPr>
          <w:rFonts w:asciiTheme="minorHAnsi" w:eastAsiaTheme="minorEastAsia" w:hAnsiTheme="minorHAnsi" w:cstheme="minorBidi"/>
          <w:b w:val="0"/>
          <w:caps w:val="0"/>
          <w:noProof/>
          <w:sz w:val="22"/>
          <w:szCs w:val="22"/>
        </w:rPr>
      </w:pPr>
      <w:hyperlink w:anchor="_Toc252828053" w:history="1">
        <w:r w:rsidRPr="0047216C">
          <w:rPr>
            <w:rStyle w:val="Hyperlink"/>
            <w:noProof/>
          </w:rPr>
          <w:t>6.</w:t>
        </w:r>
        <w:r>
          <w:rPr>
            <w:rFonts w:asciiTheme="minorHAnsi" w:eastAsiaTheme="minorEastAsia" w:hAnsiTheme="minorHAnsi" w:cstheme="minorBidi"/>
            <w:b w:val="0"/>
            <w:caps w:val="0"/>
            <w:noProof/>
            <w:sz w:val="22"/>
            <w:szCs w:val="22"/>
          </w:rPr>
          <w:tab/>
        </w:r>
        <w:r w:rsidRPr="0047216C">
          <w:rPr>
            <w:rStyle w:val="Hyperlink"/>
            <w:noProof/>
          </w:rPr>
          <w:t>Other Requirements</w:t>
        </w:r>
        <w:r>
          <w:rPr>
            <w:noProof/>
            <w:webHidden/>
          </w:rPr>
          <w:tab/>
        </w:r>
        <w:r>
          <w:rPr>
            <w:noProof/>
            <w:webHidden/>
          </w:rPr>
          <w:fldChar w:fldCharType="begin"/>
        </w:r>
        <w:r>
          <w:rPr>
            <w:noProof/>
            <w:webHidden/>
          </w:rPr>
          <w:instrText xml:space="preserve"> PAGEREF _Toc252828053 \h </w:instrText>
        </w:r>
        <w:r>
          <w:rPr>
            <w:noProof/>
            <w:webHidden/>
          </w:rPr>
        </w:r>
        <w:r>
          <w:rPr>
            <w:noProof/>
            <w:webHidden/>
          </w:rPr>
          <w:fldChar w:fldCharType="separate"/>
        </w:r>
        <w:r>
          <w:rPr>
            <w:noProof/>
            <w:webHidden/>
          </w:rPr>
          <w:t>14</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54" w:history="1">
        <w:r w:rsidRPr="0047216C">
          <w:rPr>
            <w:rStyle w:val="Hyperlink"/>
            <w:noProof/>
          </w:rPr>
          <w:t>6.1.</w:t>
        </w:r>
        <w:r>
          <w:rPr>
            <w:rFonts w:asciiTheme="minorHAnsi" w:eastAsiaTheme="minorEastAsia" w:hAnsiTheme="minorHAnsi" w:cstheme="minorBidi"/>
            <w:smallCaps w:val="0"/>
            <w:noProof/>
            <w:sz w:val="22"/>
            <w:szCs w:val="22"/>
          </w:rPr>
          <w:tab/>
        </w:r>
        <w:r w:rsidRPr="0047216C">
          <w:rPr>
            <w:rStyle w:val="Hyperlink"/>
            <w:noProof/>
          </w:rPr>
          <w:t>Database</w:t>
        </w:r>
        <w:r>
          <w:rPr>
            <w:noProof/>
            <w:webHidden/>
          </w:rPr>
          <w:tab/>
        </w:r>
        <w:r>
          <w:rPr>
            <w:noProof/>
            <w:webHidden/>
          </w:rPr>
          <w:fldChar w:fldCharType="begin"/>
        </w:r>
        <w:r>
          <w:rPr>
            <w:noProof/>
            <w:webHidden/>
          </w:rPr>
          <w:instrText xml:space="preserve"> PAGEREF _Toc252828054 \h </w:instrText>
        </w:r>
        <w:r>
          <w:rPr>
            <w:noProof/>
            <w:webHidden/>
          </w:rPr>
        </w:r>
        <w:r>
          <w:rPr>
            <w:noProof/>
            <w:webHidden/>
          </w:rPr>
          <w:fldChar w:fldCharType="separate"/>
        </w:r>
        <w:r>
          <w:rPr>
            <w:noProof/>
            <w:webHidden/>
          </w:rPr>
          <w:t>14</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55" w:history="1">
        <w:r w:rsidRPr="0047216C">
          <w:rPr>
            <w:rStyle w:val="Hyperlink"/>
            <w:noProof/>
          </w:rPr>
          <w:t>6.2.</w:t>
        </w:r>
        <w:r>
          <w:rPr>
            <w:rFonts w:asciiTheme="minorHAnsi" w:eastAsiaTheme="minorEastAsia" w:hAnsiTheme="minorHAnsi" w:cstheme="minorBidi"/>
            <w:smallCaps w:val="0"/>
            <w:noProof/>
            <w:sz w:val="22"/>
            <w:szCs w:val="22"/>
          </w:rPr>
          <w:tab/>
        </w:r>
        <w:r w:rsidRPr="0047216C">
          <w:rPr>
            <w:rStyle w:val="Hyperlink"/>
            <w:noProof/>
          </w:rPr>
          <w:t>Operations</w:t>
        </w:r>
        <w:r>
          <w:rPr>
            <w:noProof/>
            <w:webHidden/>
          </w:rPr>
          <w:tab/>
        </w:r>
        <w:r>
          <w:rPr>
            <w:noProof/>
            <w:webHidden/>
          </w:rPr>
          <w:fldChar w:fldCharType="begin"/>
        </w:r>
        <w:r>
          <w:rPr>
            <w:noProof/>
            <w:webHidden/>
          </w:rPr>
          <w:instrText xml:space="preserve"> PAGEREF _Toc252828055 \h </w:instrText>
        </w:r>
        <w:r>
          <w:rPr>
            <w:noProof/>
            <w:webHidden/>
          </w:rPr>
        </w:r>
        <w:r>
          <w:rPr>
            <w:noProof/>
            <w:webHidden/>
          </w:rPr>
          <w:fldChar w:fldCharType="separate"/>
        </w:r>
        <w:r>
          <w:rPr>
            <w:noProof/>
            <w:webHidden/>
          </w:rPr>
          <w:t>14</w:t>
        </w:r>
        <w:r>
          <w:rPr>
            <w:noProof/>
            <w:webHidden/>
          </w:rPr>
          <w:fldChar w:fldCharType="end"/>
        </w:r>
      </w:hyperlink>
    </w:p>
    <w:p w:rsidR="0085024D" w:rsidRDefault="0085024D">
      <w:pPr>
        <w:pStyle w:val="TOC2"/>
        <w:tabs>
          <w:tab w:val="left" w:pos="800"/>
        </w:tabs>
        <w:rPr>
          <w:rFonts w:asciiTheme="minorHAnsi" w:eastAsiaTheme="minorEastAsia" w:hAnsiTheme="minorHAnsi" w:cstheme="minorBidi"/>
          <w:smallCaps w:val="0"/>
          <w:noProof/>
          <w:sz w:val="22"/>
          <w:szCs w:val="22"/>
        </w:rPr>
      </w:pPr>
      <w:hyperlink w:anchor="_Toc252828056" w:history="1">
        <w:r w:rsidRPr="0047216C">
          <w:rPr>
            <w:rStyle w:val="Hyperlink"/>
            <w:noProof/>
          </w:rPr>
          <w:t>6.3.</w:t>
        </w:r>
        <w:r>
          <w:rPr>
            <w:rFonts w:asciiTheme="minorHAnsi" w:eastAsiaTheme="minorEastAsia" w:hAnsiTheme="minorHAnsi" w:cstheme="minorBidi"/>
            <w:smallCaps w:val="0"/>
            <w:noProof/>
            <w:sz w:val="22"/>
            <w:szCs w:val="22"/>
          </w:rPr>
          <w:tab/>
        </w:r>
        <w:r w:rsidRPr="0047216C">
          <w:rPr>
            <w:rStyle w:val="Hyperlink"/>
            <w:noProof/>
          </w:rPr>
          <w:t>Site Adaptation</w:t>
        </w:r>
        <w:r>
          <w:rPr>
            <w:noProof/>
            <w:webHidden/>
          </w:rPr>
          <w:tab/>
        </w:r>
        <w:r>
          <w:rPr>
            <w:noProof/>
            <w:webHidden/>
          </w:rPr>
          <w:fldChar w:fldCharType="begin"/>
        </w:r>
        <w:r>
          <w:rPr>
            <w:noProof/>
            <w:webHidden/>
          </w:rPr>
          <w:instrText xml:space="preserve"> PAGEREF _Toc252828056 \h </w:instrText>
        </w:r>
        <w:r>
          <w:rPr>
            <w:noProof/>
            <w:webHidden/>
          </w:rPr>
        </w:r>
        <w:r>
          <w:rPr>
            <w:noProof/>
            <w:webHidden/>
          </w:rPr>
          <w:fldChar w:fldCharType="separate"/>
        </w:r>
        <w:r>
          <w:rPr>
            <w:noProof/>
            <w:webHidden/>
          </w:rPr>
          <w:t>14</w:t>
        </w:r>
        <w:r>
          <w:rPr>
            <w:noProof/>
            <w:webHidden/>
          </w:rPr>
          <w:fldChar w:fldCharType="end"/>
        </w:r>
      </w:hyperlink>
    </w:p>
    <w:p w:rsidR="0085024D" w:rsidRDefault="0085024D">
      <w:pPr>
        <w:pStyle w:val="TOC1"/>
        <w:tabs>
          <w:tab w:val="left" w:pos="400"/>
        </w:tabs>
        <w:rPr>
          <w:rFonts w:asciiTheme="minorHAnsi" w:eastAsiaTheme="minorEastAsia" w:hAnsiTheme="minorHAnsi" w:cstheme="minorBidi"/>
          <w:b w:val="0"/>
          <w:caps w:val="0"/>
          <w:noProof/>
          <w:sz w:val="22"/>
          <w:szCs w:val="22"/>
        </w:rPr>
      </w:pPr>
      <w:hyperlink w:anchor="_Toc252828057" w:history="1">
        <w:r w:rsidRPr="0047216C">
          <w:rPr>
            <w:rStyle w:val="Hyperlink"/>
            <w:noProof/>
          </w:rPr>
          <w:t>7.</w:t>
        </w:r>
        <w:r>
          <w:rPr>
            <w:rFonts w:asciiTheme="minorHAnsi" w:eastAsiaTheme="minorEastAsia" w:hAnsiTheme="minorHAnsi" w:cstheme="minorBidi"/>
            <w:b w:val="0"/>
            <w:caps w:val="0"/>
            <w:noProof/>
            <w:sz w:val="22"/>
            <w:szCs w:val="22"/>
          </w:rPr>
          <w:tab/>
        </w:r>
        <w:r w:rsidRPr="0047216C">
          <w:rPr>
            <w:rStyle w:val="Hyperlink"/>
            <w:noProof/>
          </w:rPr>
          <w:t>Appendix A: Static Model</w:t>
        </w:r>
        <w:r>
          <w:rPr>
            <w:noProof/>
            <w:webHidden/>
          </w:rPr>
          <w:tab/>
        </w:r>
        <w:r>
          <w:rPr>
            <w:noProof/>
            <w:webHidden/>
          </w:rPr>
          <w:fldChar w:fldCharType="begin"/>
        </w:r>
        <w:r>
          <w:rPr>
            <w:noProof/>
            <w:webHidden/>
          </w:rPr>
          <w:instrText xml:space="preserve"> PAGEREF _Toc252828057 \h </w:instrText>
        </w:r>
        <w:r>
          <w:rPr>
            <w:noProof/>
            <w:webHidden/>
          </w:rPr>
        </w:r>
        <w:r>
          <w:rPr>
            <w:noProof/>
            <w:webHidden/>
          </w:rPr>
          <w:fldChar w:fldCharType="separate"/>
        </w:r>
        <w:r>
          <w:rPr>
            <w:noProof/>
            <w:webHidden/>
          </w:rPr>
          <w:t>15</w:t>
        </w:r>
        <w:r>
          <w:rPr>
            <w:noProof/>
            <w:webHidden/>
          </w:rPr>
          <w:fldChar w:fldCharType="end"/>
        </w:r>
      </w:hyperlink>
    </w:p>
    <w:p w:rsidR="0085024D" w:rsidRDefault="0085024D">
      <w:pPr>
        <w:pStyle w:val="TOC1"/>
        <w:tabs>
          <w:tab w:val="left" w:pos="400"/>
        </w:tabs>
        <w:rPr>
          <w:rFonts w:asciiTheme="minorHAnsi" w:eastAsiaTheme="minorEastAsia" w:hAnsiTheme="minorHAnsi" w:cstheme="minorBidi"/>
          <w:b w:val="0"/>
          <w:caps w:val="0"/>
          <w:noProof/>
          <w:sz w:val="22"/>
          <w:szCs w:val="22"/>
        </w:rPr>
      </w:pPr>
      <w:hyperlink w:anchor="_Toc252828058" w:history="1">
        <w:r w:rsidRPr="0047216C">
          <w:rPr>
            <w:rStyle w:val="Hyperlink"/>
            <w:noProof/>
          </w:rPr>
          <w:t>8.</w:t>
        </w:r>
        <w:r>
          <w:rPr>
            <w:rFonts w:asciiTheme="minorHAnsi" w:eastAsiaTheme="minorEastAsia" w:hAnsiTheme="minorHAnsi" w:cstheme="minorBidi"/>
            <w:b w:val="0"/>
            <w:caps w:val="0"/>
            <w:noProof/>
            <w:sz w:val="22"/>
            <w:szCs w:val="22"/>
          </w:rPr>
          <w:tab/>
        </w:r>
        <w:r w:rsidRPr="0047216C">
          <w:rPr>
            <w:rStyle w:val="Hyperlink"/>
            <w:noProof/>
          </w:rPr>
          <w:t>Appendix B: Dynamic Model</w:t>
        </w:r>
        <w:r>
          <w:rPr>
            <w:noProof/>
            <w:webHidden/>
          </w:rPr>
          <w:tab/>
        </w:r>
        <w:r>
          <w:rPr>
            <w:noProof/>
            <w:webHidden/>
          </w:rPr>
          <w:fldChar w:fldCharType="begin"/>
        </w:r>
        <w:r>
          <w:rPr>
            <w:noProof/>
            <w:webHidden/>
          </w:rPr>
          <w:instrText xml:space="preserve"> PAGEREF _Toc252828058 \h </w:instrText>
        </w:r>
        <w:r>
          <w:rPr>
            <w:noProof/>
            <w:webHidden/>
          </w:rPr>
        </w:r>
        <w:r>
          <w:rPr>
            <w:noProof/>
            <w:webHidden/>
          </w:rPr>
          <w:fldChar w:fldCharType="separate"/>
        </w:r>
        <w:r>
          <w:rPr>
            <w:noProof/>
            <w:webHidden/>
          </w:rPr>
          <w:t>16</w:t>
        </w:r>
        <w:r>
          <w:rPr>
            <w:noProof/>
            <w:webHidden/>
          </w:rPr>
          <w:fldChar w:fldCharType="end"/>
        </w:r>
      </w:hyperlink>
    </w:p>
    <w:p w:rsidR="0085024D" w:rsidRDefault="0085024D">
      <w:pPr>
        <w:pStyle w:val="TOC1"/>
        <w:tabs>
          <w:tab w:val="left" w:pos="400"/>
        </w:tabs>
        <w:rPr>
          <w:rFonts w:asciiTheme="minorHAnsi" w:eastAsiaTheme="minorEastAsia" w:hAnsiTheme="minorHAnsi" w:cstheme="minorBidi"/>
          <w:b w:val="0"/>
          <w:caps w:val="0"/>
          <w:noProof/>
          <w:sz w:val="22"/>
          <w:szCs w:val="22"/>
        </w:rPr>
      </w:pPr>
      <w:hyperlink w:anchor="_Toc252828059" w:history="1">
        <w:r w:rsidRPr="0047216C">
          <w:rPr>
            <w:rStyle w:val="Hyperlink"/>
            <w:noProof/>
          </w:rPr>
          <w:t>9.</w:t>
        </w:r>
        <w:r>
          <w:rPr>
            <w:rFonts w:asciiTheme="minorHAnsi" w:eastAsiaTheme="minorEastAsia" w:hAnsiTheme="minorHAnsi" w:cstheme="minorBidi"/>
            <w:b w:val="0"/>
            <w:caps w:val="0"/>
            <w:noProof/>
            <w:sz w:val="22"/>
            <w:szCs w:val="22"/>
          </w:rPr>
          <w:tab/>
        </w:r>
        <w:r w:rsidRPr="0047216C">
          <w:rPr>
            <w:rStyle w:val="Hyperlink"/>
            <w:noProof/>
          </w:rPr>
          <w:t>Appendix C: Functional Model</w:t>
        </w:r>
        <w:r>
          <w:rPr>
            <w:noProof/>
            <w:webHidden/>
          </w:rPr>
          <w:tab/>
        </w:r>
        <w:r>
          <w:rPr>
            <w:noProof/>
            <w:webHidden/>
          </w:rPr>
          <w:fldChar w:fldCharType="begin"/>
        </w:r>
        <w:r>
          <w:rPr>
            <w:noProof/>
            <w:webHidden/>
          </w:rPr>
          <w:instrText xml:space="preserve"> PAGEREF _Toc252828059 \h </w:instrText>
        </w:r>
        <w:r>
          <w:rPr>
            <w:noProof/>
            <w:webHidden/>
          </w:rPr>
        </w:r>
        <w:r>
          <w:rPr>
            <w:noProof/>
            <w:webHidden/>
          </w:rPr>
          <w:fldChar w:fldCharType="separate"/>
        </w:r>
        <w:r>
          <w:rPr>
            <w:noProof/>
            <w:webHidden/>
          </w:rPr>
          <w:t>17</w:t>
        </w:r>
        <w:r>
          <w:rPr>
            <w:noProof/>
            <w:webHidden/>
          </w:rPr>
          <w:fldChar w:fldCharType="end"/>
        </w:r>
      </w:hyperlink>
    </w:p>
    <w:p w:rsidR="0085024D" w:rsidRDefault="0085024D">
      <w:pPr>
        <w:pStyle w:val="TOC1"/>
        <w:tabs>
          <w:tab w:val="left" w:pos="600"/>
        </w:tabs>
        <w:rPr>
          <w:rFonts w:asciiTheme="minorHAnsi" w:eastAsiaTheme="minorEastAsia" w:hAnsiTheme="minorHAnsi" w:cstheme="minorBidi"/>
          <w:b w:val="0"/>
          <w:caps w:val="0"/>
          <w:noProof/>
          <w:sz w:val="22"/>
          <w:szCs w:val="22"/>
        </w:rPr>
      </w:pPr>
      <w:hyperlink w:anchor="_Toc252828060" w:history="1">
        <w:r w:rsidRPr="0047216C">
          <w:rPr>
            <w:rStyle w:val="Hyperlink"/>
            <w:noProof/>
          </w:rPr>
          <w:t>10.</w:t>
        </w:r>
        <w:r>
          <w:rPr>
            <w:rFonts w:asciiTheme="minorHAnsi" w:eastAsiaTheme="minorEastAsia" w:hAnsiTheme="minorHAnsi" w:cstheme="minorBidi"/>
            <w:b w:val="0"/>
            <w:caps w:val="0"/>
            <w:noProof/>
            <w:sz w:val="22"/>
            <w:szCs w:val="22"/>
          </w:rPr>
          <w:tab/>
        </w:r>
        <w:r w:rsidRPr="0047216C">
          <w:rPr>
            <w:rStyle w:val="Hyperlink"/>
            <w:noProof/>
          </w:rPr>
          <w:t>Appendix D: Database Schema</w:t>
        </w:r>
        <w:r>
          <w:rPr>
            <w:noProof/>
            <w:webHidden/>
          </w:rPr>
          <w:tab/>
        </w:r>
        <w:r>
          <w:rPr>
            <w:noProof/>
            <w:webHidden/>
          </w:rPr>
          <w:fldChar w:fldCharType="begin"/>
        </w:r>
        <w:r>
          <w:rPr>
            <w:noProof/>
            <w:webHidden/>
          </w:rPr>
          <w:instrText xml:space="preserve"> PAGEREF _Toc252828060 \h </w:instrText>
        </w:r>
        <w:r>
          <w:rPr>
            <w:noProof/>
            <w:webHidden/>
          </w:rPr>
        </w:r>
        <w:r>
          <w:rPr>
            <w:noProof/>
            <w:webHidden/>
          </w:rPr>
          <w:fldChar w:fldCharType="separate"/>
        </w:r>
        <w:r>
          <w:rPr>
            <w:noProof/>
            <w:webHidden/>
          </w:rPr>
          <w:t>18</w:t>
        </w:r>
        <w:r>
          <w:rPr>
            <w:noProof/>
            <w:webHidden/>
          </w:rPr>
          <w:fldChar w:fldCharType="end"/>
        </w:r>
      </w:hyperlink>
    </w:p>
    <w:p w:rsidR="00016B84" w:rsidRDefault="00260B46" w:rsidP="00260B46">
      <w:pPr>
        <w:pStyle w:val="TOC2"/>
        <w:tabs>
          <w:tab w:val="left" w:pos="800"/>
        </w:tabs>
        <w:sectPr w:rsidR="00016B84">
          <w:headerReference w:type="default" r:id="rId10"/>
          <w:footerReference w:type="default" r:id="rId11"/>
          <w:pgSz w:w="12240" w:h="15840" w:code="1"/>
          <w:pgMar w:top="1440" w:right="1440" w:bottom="1440" w:left="1800" w:header="720" w:footer="720" w:gutter="0"/>
          <w:pgNumType w:fmt="lowerRoman"/>
          <w:cols w:space="720"/>
        </w:sectPr>
      </w:pPr>
      <w:r>
        <w:rPr>
          <w:smallCaps w:val="0"/>
          <w:sz w:val="36"/>
        </w:rPr>
        <w:fldChar w:fldCharType="end"/>
      </w:r>
    </w:p>
    <w:p w:rsidR="00016B84" w:rsidRDefault="00016B84">
      <w:pPr>
        <w:pStyle w:val="Heading1"/>
      </w:pPr>
      <w:bookmarkStart w:id="20" w:name="_Toc464031724"/>
      <w:bookmarkStart w:id="21" w:name="_Toc464031936"/>
      <w:bookmarkStart w:id="22" w:name="_Toc464031937"/>
      <w:bookmarkStart w:id="23" w:name="_Toc464822048"/>
      <w:bookmarkStart w:id="24" w:name="_Toc252828008"/>
      <w:r>
        <w:lastRenderedPageBreak/>
        <w:t>Introduction</w:t>
      </w:r>
      <w:bookmarkEnd w:id="20"/>
      <w:bookmarkEnd w:id="21"/>
      <w:bookmarkEnd w:id="22"/>
      <w:bookmarkEnd w:id="23"/>
      <w:bookmarkEnd w:id="24"/>
    </w:p>
    <w:p w:rsidR="001E6DC7" w:rsidRPr="001E6DC7" w:rsidRDefault="001E6DC7" w:rsidP="001E6DC7">
      <w:pPr>
        <w:rPr>
          <w:b/>
          <w:sz w:val="22"/>
          <w:szCs w:val="22"/>
        </w:rPr>
      </w:pPr>
      <w:bookmarkStart w:id="25" w:name="_Toc464031938"/>
      <w:bookmarkStart w:id="26" w:name="_Toc464822049"/>
      <w:r w:rsidRPr="001E6DC7">
        <w:rPr>
          <w:sz w:val="22"/>
          <w:szCs w:val="22"/>
        </w:rPr>
        <w:t xml:space="preserve">This section describes the purpose, intended audience, and overview of the document as well as the scope and intended use of the systems being developed. </w:t>
      </w:r>
    </w:p>
    <w:p w:rsidR="00016B84" w:rsidRDefault="00016B84">
      <w:pPr>
        <w:pStyle w:val="Heading2"/>
      </w:pPr>
      <w:bookmarkStart w:id="27" w:name="_Toc252828009"/>
      <w:r>
        <w:t xml:space="preserve">Purpose </w:t>
      </w:r>
      <w:bookmarkEnd w:id="25"/>
      <w:bookmarkEnd w:id="26"/>
      <w:r w:rsidR="007833DF">
        <w:t>and Scope of Product</w:t>
      </w:r>
      <w:bookmarkEnd w:id="27"/>
    </w:p>
    <w:p w:rsidR="001E6DC7" w:rsidRPr="0013176D" w:rsidRDefault="001E6DC7" w:rsidP="001E6DC7">
      <w:pPr>
        <w:rPr>
          <w:sz w:val="22"/>
        </w:rPr>
      </w:pPr>
      <w:bookmarkStart w:id="28" w:name="_Toc425134236"/>
      <w:bookmarkStart w:id="29" w:name="_Toc461626775"/>
      <w:bookmarkStart w:id="30" w:name="_Toc464031945"/>
      <w:bookmarkStart w:id="31" w:name="_Toc464822057"/>
      <w:r w:rsidRPr="0013176D">
        <w:rPr>
          <w:sz w:val="22"/>
        </w:rPr>
        <w:t>The purpose of the Software Requirements Specification (SRS) document is to provide a clear and precise description of the functionality of the</w:t>
      </w:r>
      <w:r>
        <w:rPr>
          <w:sz w:val="22"/>
        </w:rPr>
        <w:t xml:space="preserve"> Weather History (WH) system</w:t>
      </w:r>
      <w:r w:rsidRPr="0013176D">
        <w:rPr>
          <w:sz w:val="22"/>
        </w:rPr>
        <w:t xml:space="preserve">.  The SRS will serve as a reference for the development teams during the design, implementation and verification phases; the SRS is also an agreement between the client and the development teams regarding the functionality the finished product will perform.   </w:t>
      </w:r>
    </w:p>
    <w:p w:rsidR="001E6DC7" w:rsidRDefault="001E6DC7" w:rsidP="001E6DC7">
      <w:pPr>
        <w:jc w:val="both"/>
        <w:rPr>
          <w:sz w:val="22"/>
        </w:rPr>
      </w:pPr>
    </w:p>
    <w:p w:rsidR="001E6DC7" w:rsidRDefault="001E6DC7" w:rsidP="001E6DC7">
      <w:pPr>
        <w:jc w:val="both"/>
        <w:rPr>
          <w:sz w:val="22"/>
        </w:rPr>
      </w:pPr>
      <w:r w:rsidRPr="0013176D">
        <w:rPr>
          <w:sz w:val="22"/>
        </w:rPr>
        <w:t>In recent years</w:t>
      </w:r>
      <w:r>
        <w:rPr>
          <w:sz w:val="22"/>
        </w:rPr>
        <w:t>, the E</w:t>
      </w:r>
      <w:r w:rsidRPr="0013176D">
        <w:rPr>
          <w:sz w:val="22"/>
        </w:rPr>
        <w:t xml:space="preserve">arth has experienced drastic climate changes.  It has become of great importance to understand and study these changes and their impact on the human race.  Scientists all over the globe including at the Systems Ecology Lab at University of Texas at El Paso (UTEP) have put an enormous amount of effort into gathering and analyzing weather data.  Currently, the UTEP research team utilizes the </w:t>
      </w:r>
      <w:r>
        <w:rPr>
          <w:sz w:val="22"/>
        </w:rPr>
        <w:t>Circuma</w:t>
      </w:r>
      <w:r w:rsidRPr="0013176D">
        <w:rPr>
          <w:sz w:val="22"/>
        </w:rPr>
        <w:t xml:space="preserve">rctic Environmental Observatories Network (CEON) web-based mapping and information system. CEON allows access to near real-time reports of earthquakes, climate data, </w:t>
      </w:r>
      <w:r>
        <w:rPr>
          <w:sz w:val="22"/>
        </w:rPr>
        <w:t>and webcam images</w:t>
      </w:r>
      <w:r w:rsidRPr="0013176D">
        <w:rPr>
          <w:sz w:val="22"/>
        </w:rPr>
        <w:t>. The success of this powerful application has inspired interest in extending both the functionality of the system and the geographical scope to which it applies.</w:t>
      </w:r>
      <w:r>
        <w:rPr>
          <w:sz w:val="22"/>
        </w:rPr>
        <w:t xml:space="preserve"> Weather History system </w:t>
      </w:r>
      <w:r w:rsidRPr="0013176D">
        <w:rPr>
          <w:sz w:val="22"/>
        </w:rPr>
        <w:t xml:space="preserve">will serve as an extension to CEON which will allow users to access historical </w:t>
      </w:r>
      <w:r>
        <w:rPr>
          <w:sz w:val="22"/>
        </w:rPr>
        <w:t xml:space="preserve">climate </w:t>
      </w:r>
      <w:r w:rsidRPr="0013176D">
        <w:rPr>
          <w:sz w:val="22"/>
        </w:rPr>
        <w:t xml:space="preserve">data from weather stations </w:t>
      </w:r>
      <w:r>
        <w:rPr>
          <w:sz w:val="22"/>
        </w:rPr>
        <w:t>from across the North American c</w:t>
      </w:r>
      <w:r w:rsidRPr="0013176D">
        <w:rPr>
          <w:sz w:val="22"/>
        </w:rPr>
        <w:t xml:space="preserve">ontinent.  </w:t>
      </w:r>
    </w:p>
    <w:p w:rsidR="001E6DC7" w:rsidRDefault="001E6DC7" w:rsidP="001E6DC7">
      <w:pPr>
        <w:jc w:val="both"/>
        <w:rPr>
          <w:sz w:val="22"/>
        </w:rPr>
      </w:pPr>
    </w:p>
    <w:p w:rsidR="001E6DC7" w:rsidRDefault="001E6DC7" w:rsidP="001E6DC7">
      <w:pPr>
        <w:jc w:val="both"/>
        <w:rPr>
          <w:sz w:val="22"/>
        </w:rPr>
      </w:pPr>
      <w:r>
        <w:rPr>
          <w:sz w:val="22"/>
        </w:rPr>
        <w:t>T</w:t>
      </w:r>
      <w:r w:rsidRPr="003A1A9B">
        <w:rPr>
          <w:sz w:val="22"/>
        </w:rPr>
        <w:t xml:space="preserve">o provide scientists with enough information to understand the changes in the climate, </w:t>
      </w:r>
      <w:r>
        <w:rPr>
          <w:sz w:val="22"/>
        </w:rPr>
        <w:t>t</w:t>
      </w:r>
      <w:r w:rsidRPr="003A1A9B">
        <w:rPr>
          <w:sz w:val="22"/>
        </w:rPr>
        <w:t>he W</w:t>
      </w:r>
      <w:r>
        <w:rPr>
          <w:sz w:val="22"/>
        </w:rPr>
        <w:t>H system will provide</w:t>
      </w:r>
      <w:r w:rsidRPr="003A1A9B">
        <w:rPr>
          <w:sz w:val="22"/>
        </w:rPr>
        <w:t xml:space="preserve"> means to access histor</w:t>
      </w:r>
      <w:r>
        <w:rPr>
          <w:sz w:val="22"/>
        </w:rPr>
        <w:t xml:space="preserve">ical data from </w:t>
      </w:r>
      <w:r w:rsidRPr="003A1A9B">
        <w:rPr>
          <w:sz w:val="22"/>
        </w:rPr>
        <w:t xml:space="preserve">historical weather data sources such as National Oceanic and Atmospheric Administration (NOAA).  The tool will search for historical weather data specified by a list of weather stations, types of weather data to be collected, </w:t>
      </w:r>
      <w:r>
        <w:rPr>
          <w:sz w:val="22"/>
        </w:rPr>
        <w:t xml:space="preserve">and </w:t>
      </w:r>
      <w:r w:rsidRPr="003A1A9B">
        <w:rPr>
          <w:sz w:val="22"/>
        </w:rPr>
        <w:t>a time range supplied by an end-use</w:t>
      </w:r>
      <w:ins w:id="32" w:author="evelyn" w:date="2010-01-31T14:00:00Z">
        <w:r w:rsidRPr="003A1A9B">
          <w:rPr>
            <w:sz w:val="22"/>
          </w:rPr>
          <w:t>r</w:t>
        </w:r>
      </w:ins>
      <w:ins w:id="33" w:author="evelyn" w:date="2010-01-31T13:55:00Z">
        <w:r w:rsidRPr="003A1A9B">
          <w:rPr>
            <w:sz w:val="22"/>
          </w:rPr>
          <w:t>.</w:t>
        </w:r>
      </w:ins>
      <w:r w:rsidRPr="003A1A9B">
        <w:rPr>
          <w:sz w:val="22"/>
        </w:rPr>
        <w:t xml:space="preserve">  This tool will provide a means for environmental scientists, researchers, university professors, students, and the general public to have easy access to historical weather data for further analysis and therefore will improve the research community’s ability to understand and make inferences about certain phenomena regarding our climate system.</w:t>
      </w:r>
    </w:p>
    <w:p w:rsidR="007F039B" w:rsidRPr="007F039B" w:rsidRDefault="007F039B" w:rsidP="007F039B">
      <w:pPr>
        <w:jc w:val="both"/>
        <w:rPr>
          <w:highlight w:val="cyan"/>
        </w:rPr>
      </w:pPr>
    </w:p>
    <w:p w:rsidR="007F039B" w:rsidRPr="001E6DC7" w:rsidRDefault="007F039B" w:rsidP="007F039B">
      <w:pPr>
        <w:pStyle w:val="Heading2"/>
        <w:numPr>
          <w:ilvl w:val="1"/>
          <w:numId w:val="1"/>
        </w:numPr>
      </w:pPr>
      <w:bookmarkStart w:id="34" w:name="_Toc246232542"/>
      <w:bookmarkStart w:id="35" w:name="_Toc252828010"/>
      <w:r w:rsidRPr="001E6DC7">
        <w:t>Intended Audience</w:t>
      </w:r>
      <w:bookmarkEnd w:id="34"/>
      <w:bookmarkEnd w:id="35"/>
    </w:p>
    <w:p w:rsidR="001E6DC7" w:rsidRPr="005B70AC" w:rsidRDefault="001E6DC7" w:rsidP="001E6DC7">
      <w:pPr>
        <w:rPr>
          <w:sz w:val="22"/>
        </w:rPr>
      </w:pPr>
      <w:r w:rsidRPr="003133BA">
        <w:rPr>
          <w:sz w:val="22"/>
        </w:rPr>
        <w:t>The intended audience of this document is the client, the Guidance Team, and the software development teams.</w:t>
      </w:r>
    </w:p>
    <w:p w:rsidR="001E6DC7" w:rsidRDefault="001E6DC7" w:rsidP="007F039B">
      <w:pPr>
        <w:rPr>
          <w:highlight w:val="cyan"/>
        </w:rPr>
      </w:pPr>
    </w:p>
    <w:p w:rsidR="007F039B" w:rsidRPr="001E6DC7" w:rsidRDefault="007F039B" w:rsidP="007F039B">
      <w:pPr>
        <w:pStyle w:val="Heading2"/>
        <w:numPr>
          <w:ilvl w:val="1"/>
          <w:numId w:val="1"/>
        </w:numPr>
      </w:pPr>
      <w:bookmarkStart w:id="36" w:name="_Toc246232543"/>
      <w:bookmarkStart w:id="37" w:name="_Toc252828011"/>
      <w:r w:rsidRPr="001E6DC7">
        <w:t>Overview</w:t>
      </w:r>
      <w:bookmarkEnd w:id="36"/>
      <w:bookmarkEnd w:id="37"/>
    </w:p>
    <w:p w:rsidR="001E6DC7" w:rsidRPr="00F72355" w:rsidRDefault="001E6DC7" w:rsidP="001E6DC7">
      <w:pPr>
        <w:pStyle w:val="Paragraph"/>
        <w:rPr>
          <w:sz w:val="22"/>
        </w:rPr>
      </w:pPr>
      <w:r w:rsidRPr="00F72355">
        <w:rPr>
          <w:sz w:val="22"/>
        </w:rPr>
        <w:t>The SRS is divided into six major sections: Introduction (Section 1), General Description (Section 2), External Interface Requirements (Section 3), Behavioral Requirements (Section 4), Non-behavioral Requirements (Section 5), and Other Requirements (Section 6). This overview describes Section 2 through Section 6 of the SRS.</w:t>
      </w:r>
    </w:p>
    <w:p w:rsidR="001E6DC7" w:rsidRPr="009832C2" w:rsidRDefault="001E6DC7" w:rsidP="001E6DC7">
      <w:pPr>
        <w:pStyle w:val="Paragraph"/>
        <w:rPr>
          <w:sz w:val="22"/>
        </w:rPr>
      </w:pPr>
      <w:r w:rsidRPr="009832C2">
        <w:rPr>
          <w:sz w:val="22"/>
        </w:rPr>
        <w:t>Section 2 provides a general description of the system including its overall structure and functionality, users and actors of the systems, the operating environment in which the system will run, existing constraints on the system</w:t>
      </w:r>
      <w:r>
        <w:rPr>
          <w:sz w:val="22"/>
        </w:rPr>
        <w:t>,</w:t>
      </w:r>
      <w:r w:rsidRPr="009832C2">
        <w:rPr>
          <w:sz w:val="22"/>
        </w:rPr>
        <w:t xml:space="preserve"> and assumptions and dependencies. </w:t>
      </w:r>
    </w:p>
    <w:p w:rsidR="001E6DC7" w:rsidRDefault="001E6DC7" w:rsidP="001E6DC7">
      <w:pPr>
        <w:pStyle w:val="Paragraph"/>
      </w:pPr>
      <w:r w:rsidRPr="00F72355">
        <w:rPr>
          <w:sz w:val="22"/>
        </w:rPr>
        <w:lastRenderedPageBreak/>
        <w:t xml:space="preserve">Section 3 </w:t>
      </w:r>
      <w:r w:rsidRPr="00F72355">
        <w:rPr>
          <w:sz w:val="22"/>
          <w:szCs w:val="22"/>
        </w:rPr>
        <w:t>describes the specification of r</w:t>
      </w:r>
      <w:r>
        <w:rPr>
          <w:sz w:val="22"/>
          <w:szCs w:val="22"/>
        </w:rPr>
        <w:t>equirements for interfaces between</w:t>
      </w:r>
      <w:r w:rsidRPr="00F72355">
        <w:rPr>
          <w:sz w:val="22"/>
          <w:szCs w:val="22"/>
        </w:rPr>
        <w:t xml:space="preserve"> </w:t>
      </w:r>
      <w:r>
        <w:rPr>
          <w:sz w:val="22"/>
          <w:szCs w:val="22"/>
        </w:rPr>
        <w:t>the system and external components</w:t>
      </w:r>
      <w:r w:rsidRPr="00F72355">
        <w:rPr>
          <w:sz w:val="22"/>
          <w:szCs w:val="22"/>
        </w:rPr>
        <w:t>, both human and other systems.</w:t>
      </w:r>
      <w:r w:rsidRPr="00F72355">
        <w:rPr>
          <w:sz w:val="22"/>
        </w:rPr>
        <w:t xml:space="preserve">  It contains specifications with respect to user, software, hardware, and communication interfaces.</w:t>
      </w:r>
      <w:r>
        <w:rPr>
          <w:sz w:val="22"/>
        </w:rPr>
        <w:t xml:space="preserve"> </w:t>
      </w:r>
    </w:p>
    <w:p w:rsidR="001E6DC7" w:rsidRPr="00F72355" w:rsidRDefault="001E6DC7" w:rsidP="001E6DC7">
      <w:pPr>
        <w:pStyle w:val="Paragraph"/>
        <w:rPr>
          <w:sz w:val="22"/>
        </w:rPr>
      </w:pPr>
      <w:r w:rsidRPr="00F72355">
        <w:rPr>
          <w:sz w:val="22"/>
        </w:rPr>
        <w:t>Section 4 includes five subsections.  It describes the behavioral requirements of the system. The requirements are organized in the following categories: same class of user, related real-world objects, stimulus, related features</w:t>
      </w:r>
      <w:r>
        <w:rPr>
          <w:sz w:val="22"/>
        </w:rPr>
        <w:t>,</w:t>
      </w:r>
      <w:r w:rsidRPr="00F72355">
        <w:rPr>
          <w:sz w:val="22"/>
        </w:rPr>
        <w:t xml:space="preserve"> and functional requirements. </w:t>
      </w:r>
    </w:p>
    <w:p w:rsidR="001E6DC7" w:rsidRDefault="001E6DC7" w:rsidP="001E6DC7">
      <w:pPr>
        <w:pStyle w:val="Paragraph"/>
        <w:rPr>
          <w:sz w:val="22"/>
        </w:rPr>
      </w:pPr>
      <w:r w:rsidRPr="00F72355">
        <w:rPr>
          <w:sz w:val="22"/>
        </w:rPr>
        <w:t>Section 5 includes three subsections.  It outlines the non-behavioral requirements of the system which consists of performance, security and qualitative requirements with respect t</w:t>
      </w:r>
      <w:r>
        <w:rPr>
          <w:sz w:val="22"/>
        </w:rPr>
        <w:t xml:space="preserve">o availability, maintainability, portability, and design and implementation constraints. </w:t>
      </w:r>
    </w:p>
    <w:p w:rsidR="007F039B" w:rsidRPr="007F039B" w:rsidRDefault="007F039B" w:rsidP="007F039B">
      <w:pPr>
        <w:pStyle w:val="Paragraph"/>
        <w:rPr>
          <w:highlight w:val="cyan"/>
        </w:rPr>
      </w:pPr>
    </w:p>
    <w:p w:rsidR="007F039B" w:rsidRPr="001E6DC7" w:rsidRDefault="007F039B" w:rsidP="007F039B">
      <w:pPr>
        <w:pStyle w:val="Heading2"/>
        <w:numPr>
          <w:ilvl w:val="1"/>
          <w:numId w:val="1"/>
        </w:numPr>
      </w:pPr>
      <w:bookmarkStart w:id="38" w:name="_Toc425134231"/>
      <w:bookmarkStart w:id="39" w:name="_Toc461626770"/>
      <w:bookmarkStart w:id="40" w:name="_Toc464031940"/>
      <w:bookmarkStart w:id="41" w:name="_Toc464822051"/>
      <w:bookmarkStart w:id="42" w:name="_Toc246232544"/>
      <w:bookmarkStart w:id="43" w:name="_Toc252828012"/>
      <w:r w:rsidRPr="001E6DC7">
        <w:t>Definitions, Acronyms, and Abbreviations</w:t>
      </w:r>
      <w:bookmarkEnd w:id="38"/>
      <w:bookmarkEnd w:id="39"/>
      <w:bookmarkEnd w:id="40"/>
      <w:bookmarkEnd w:id="41"/>
      <w:bookmarkEnd w:id="42"/>
      <w:bookmarkEnd w:id="43"/>
    </w:p>
    <w:p w:rsidR="007F039B" w:rsidRPr="001E6DC7" w:rsidRDefault="007F039B" w:rsidP="00E077C4">
      <w:bookmarkStart w:id="44" w:name="_Toc425134232"/>
      <w:bookmarkStart w:id="45" w:name="_Toc461626771"/>
      <w:bookmarkStart w:id="46" w:name="_Toc464031941"/>
      <w:bookmarkStart w:id="47" w:name="_Toc464822052"/>
      <w:bookmarkStart w:id="48" w:name="_Toc246232545"/>
      <w:r w:rsidRPr="001E6DC7">
        <w:t xml:space="preserve">This section describes the definitions, acronyms and abbreviations that are useful for understanding the contents of this document. </w:t>
      </w:r>
    </w:p>
    <w:p w:rsidR="007F039B" w:rsidRPr="001E6DC7" w:rsidRDefault="007F039B" w:rsidP="007F039B">
      <w:pPr>
        <w:pStyle w:val="Heading3"/>
        <w:numPr>
          <w:ilvl w:val="2"/>
          <w:numId w:val="1"/>
        </w:numPr>
        <w:ind w:left="720"/>
      </w:pPr>
      <w:bookmarkStart w:id="49" w:name="_Toc252828013"/>
      <w:r w:rsidRPr="001E6DC7">
        <w:t>Definitions</w:t>
      </w:r>
      <w:bookmarkEnd w:id="44"/>
      <w:bookmarkEnd w:id="45"/>
      <w:bookmarkEnd w:id="46"/>
      <w:bookmarkEnd w:id="47"/>
      <w:bookmarkEnd w:id="48"/>
      <w:bookmarkEnd w:id="49"/>
      <w:r w:rsidRPr="001E6DC7">
        <w:t xml:space="preserve"> </w:t>
      </w:r>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6302"/>
      </w:tblGrid>
      <w:tr w:rsidR="007F039B" w:rsidRPr="007F039B" w:rsidTr="0096079C">
        <w:trPr>
          <w:trHeight w:val="145"/>
        </w:trPr>
        <w:tc>
          <w:tcPr>
            <w:tcW w:w="2988" w:type="dxa"/>
          </w:tcPr>
          <w:p w:rsidR="007F039B" w:rsidRPr="001E6DC7" w:rsidRDefault="007F039B" w:rsidP="0096079C">
            <w:pPr>
              <w:pStyle w:val="Paragraph"/>
              <w:jc w:val="center"/>
              <w:rPr>
                <w:b/>
              </w:rPr>
            </w:pPr>
            <w:r w:rsidRPr="001E6DC7">
              <w:rPr>
                <w:b/>
              </w:rPr>
              <w:t>TERM</w:t>
            </w:r>
          </w:p>
        </w:tc>
        <w:tc>
          <w:tcPr>
            <w:tcW w:w="6302" w:type="dxa"/>
          </w:tcPr>
          <w:p w:rsidR="007F039B" w:rsidRPr="001E6DC7" w:rsidRDefault="007F039B" w:rsidP="0096079C">
            <w:pPr>
              <w:pStyle w:val="Paragraph"/>
              <w:jc w:val="center"/>
              <w:rPr>
                <w:b/>
              </w:rPr>
            </w:pPr>
            <w:r w:rsidRPr="001E6DC7">
              <w:rPr>
                <w:b/>
              </w:rPr>
              <w:t>DEFINITION</w:t>
            </w:r>
          </w:p>
        </w:tc>
      </w:tr>
      <w:tr w:rsidR="00A82270" w:rsidRPr="007F039B" w:rsidTr="0096079C">
        <w:trPr>
          <w:trHeight w:val="316"/>
        </w:trPr>
        <w:tc>
          <w:tcPr>
            <w:tcW w:w="2988" w:type="dxa"/>
          </w:tcPr>
          <w:p w:rsidR="00A82270" w:rsidRPr="00C8472D" w:rsidRDefault="00A82270" w:rsidP="00E157C9">
            <w:r w:rsidRPr="00C8472D">
              <w:t>Actor</w:t>
            </w:r>
          </w:p>
        </w:tc>
        <w:tc>
          <w:tcPr>
            <w:tcW w:w="6302" w:type="dxa"/>
          </w:tcPr>
          <w:p w:rsidR="00A82270" w:rsidRPr="00C8472D" w:rsidRDefault="00A82270" w:rsidP="00E157C9">
            <w:r w:rsidRPr="00C8472D">
              <w:t>An actor is any outside</w:t>
            </w:r>
            <w:r w:rsidR="00C8472D">
              <w:t xml:space="preserve"> entity that interacts with WH </w:t>
            </w:r>
            <w:r w:rsidRPr="00C8472D">
              <w:t>system.</w:t>
            </w:r>
          </w:p>
        </w:tc>
      </w:tr>
      <w:tr w:rsidR="00C8472D" w:rsidRPr="007F039B" w:rsidTr="0096079C">
        <w:trPr>
          <w:trHeight w:val="316"/>
        </w:trPr>
        <w:tc>
          <w:tcPr>
            <w:tcW w:w="2988" w:type="dxa"/>
          </w:tcPr>
          <w:p w:rsidR="00C8472D" w:rsidRPr="007F039B" w:rsidRDefault="0085024D" w:rsidP="00E157C9">
            <w:pPr>
              <w:rPr>
                <w:highlight w:val="green"/>
              </w:rPr>
            </w:pPr>
            <w:r w:rsidRPr="0085024D">
              <w:t>Adobe Flex</w:t>
            </w:r>
          </w:p>
        </w:tc>
        <w:tc>
          <w:tcPr>
            <w:tcW w:w="6302" w:type="dxa"/>
          </w:tcPr>
          <w:p w:rsidR="00C8472D" w:rsidRPr="00CB2370" w:rsidRDefault="00C8472D" w:rsidP="0085024D">
            <w:pPr>
              <w:pStyle w:val="Paragraph"/>
            </w:pPr>
            <w:r w:rsidRPr="00CB2370">
              <w:t xml:space="preserve">An open source framework for building and maintaining web applications. </w:t>
            </w:r>
          </w:p>
        </w:tc>
      </w:tr>
      <w:tr w:rsidR="0085024D" w:rsidRPr="007F039B" w:rsidTr="0096079C">
        <w:trPr>
          <w:trHeight w:val="316"/>
        </w:trPr>
        <w:tc>
          <w:tcPr>
            <w:tcW w:w="2988" w:type="dxa"/>
          </w:tcPr>
          <w:p w:rsidR="0085024D" w:rsidRPr="0085024D" w:rsidRDefault="0085024D" w:rsidP="00E157C9">
            <w:r>
              <w:t>Client Program</w:t>
            </w:r>
          </w:p>
        </w:tc>
        <w:tc>
          <w:tcPr>
            <w:tcW w:w="6302" w:type="dxa"/>
          </w:tcPr>
          <w:p w:rsidR="0085024D" w:rsidRPr="00CB2370" w:rsidRDefault="0085024D" w:rsidP="0085024D">
            <w:pPr>
              <w:pStyle w:val="Paragraph"/>
            </w:pPr>
            <w:r>
              <w:t>A</w:t>
            </w:r>
            <w:r w:rsidRPr="0085024D">
              <w:t xml:space="preserve"> web service client that requests data. Initially, we anticipate the client to be the descriptive statistics system for CEON. This actor provides the necessary input to initiate a request for historical weather data or a list of weather stations.</w:t>
            </w:r>
          </w:p>
        </w:tc>
      </w:tr>
      <w:tr w:rsidR="00772F14" w:rsidRPr="007F039B" w:rsidTr="0096079C">
        <w:trPr>
          <w:trHeight w:val="316"/>
        </w:trPr>
        <w:tc>
          <w:tcPr>
            <w:tcW w:w="2988" w:type="dxa"/>
          </w:tcPr>
          <w:p w:rsidR="00772F14" w:rsidRPr="00C8472D" w:rsidRDefault="00772F14" w:rsidP="00E157C9">
            <w:r>
              <w:t>Historical Weather Data Source</w:t>
            </w:r>
          </w:p>
        </w:tc>
        <w:tc>
          <w:tcPr>
            <w:tcW w:w="6302" w:type="dxa"/>
          </w:tcPr>
          <w:p w:rsidR="00772F14" w:rsidRDefault="00772F14" w:rsidP="00E157C9">
            <w:r w:rsidRPr="00772F14">
              <w:t>An organization that provides historical weather data. An example of historical weather data source is NOAA.</w:t>
            </w:r>
          </w:p>
        </w:tc>
      </w:tr>
      <w:tr w:rsidR="00C8472D" w:rsidRPr="007F039B" w:rsidTr="0096079C">
        <w:trPr>
          <w:trHeight w:val="316"/>
        </w:trPr>
        <w:tc>
          <w:tcPr>
            <w:tcW w:w="2988" w:type="dxa"/>
          </w:tcPr>
          <w:p w:rsidR="00C8472D" w:rsidRPr="00C8472D" w:rsidRDefault="00C8472D" w:rsidP="00E157C9">
            <w:r w:rsidRPr="00C8472D">
              <w:t>Local Database</w:t>
            </w:r>
          </w:p>
        </w:tc>
        <w:tc>
          <w:tcPr>
            <w:tcW w:w="6302" w:type="dxa"/>
          </w:tcPr>
          <w:p w:rsidR="00C8472D" w:rsidRPr="00C8472D" w:rsidRDefault="00C8472D" w:rsidP="00E157C9">
            <w:r>
              <w:t>The database where WH</w:t>
            </w:r>
            <w:r w:rsidRPr="00C8472D">
              <w:t xml:space="preserve"> system will be storing historical data.</w:t>
            </w:r>
          </w:p>
        </w:tc>
      </w:tr>
      <w:tr w:rsidR="0085024D" w:rsidRPr="007F039B" w:rsidTr="0096079C">
        <w:trPr>
          <w:trHeight w:val="316"/>
        </w:trPr>
        <w:tc>
          <w:tcPr>
            <w:tcW w:w="2988" w:type="dxa"/>
          </w:tcPr>
          <w:p w:rsidR="0085024D" w:rsidRPr="00C8472D" w:rsidRDefault="0085024D" w:rsidP="00E157C9">
            <w:r>
              <w:t>PHP</w:t>
            </w:r>
          </w:p>
        </w:tc>
        <w:tc>
          <w:tcPr>
            <w:tcW w:w="6302" w:type="dxa"/>
          </w:tcPr>
          <w:p w:rsidR="0085024D" w:rsidRDefault="0085024D" w:rsidP="00E157C9">
            <w:r w:rsidRPr="004E4087">
              <w:t>A scripting language designed for producing dynamic web pages.</w:t>
            </w:r>
          </w:p>
        </w:tc>
      </w:tr>
      <w:tr w:rsidR="0085024D" w:rsidRPr="007F039B" w:rsidTr="0096079C">
        <w:trPr>
          <w:trHeight w:val="316"/>
        </w:trPr>
        <w:tc>
          <w:tcPr>
            <w:tcW w:w="2988" w:type="dxa"/>
          </w:tcPr>
          <w:p w:rsidR="0085024D" w:rsidRPr="00C8472D" w:rsidRDefault="0085024D" w:rsidP="0085024D">
            <w:pPr>
              <w:pStyle w:val="Paragraph"/>
              <w:spacing w:before="120"/>
              <w:jc w:val="left"/>
            </w:pPr>
            <w:r w:rsidRPr="00C8472D">
              <w:t>PostgreSQL</w:t>
            </w:r>
          </w:p>
        </w:tc>
        <w:tc>
          <w:tcPr>
            <w:tcW w:w="6302" w:type="dxa"/>
          </w:tcPr>
          <w:p w:rsidR="0085024D" w:rsidRPr="00C8472D" w:rsidRDefault="0085024D" w:rsidP="0085024D">
            <w:pPr>
              <w:pStyle w:val="Paragraph"/>
              <w:spacing w:before="120"/>
              <w:jc w:val="left"/>
            </w:pPr>
            <w:r>
              <w:t>A</w:t>
            </w:r>
            <w:r w:rsidRPr="00C8472D">
              <w:t>n object-relational database management system.</w:t>
            </w:r>
          </w:p>
        </w:tc>
      </w:tr>
      <w:tr w:rsidR="0085024D" w:rsidRPr="007F039B" w:rsidTr="0096079C">
        <w:trPr>
          <w:trHeight w:val="316"/>
        </w:trPr>
        <w:tc>
          <w:tcPr>
            <w:tcW w:w="2988" w:type="dxa"/>
          </w:tcPr>
          <w:p w:rsidR="0085024D" w:rsidRPr="00E20D1D" w:rsidRDefault="0085024D" w:rsidP="0085024D">
            <w:pPr>
              <w:pStyle w:val="Paragraph"/>
              <w:spacing w:before="120"/>
              <w:jc w:val="left"/>
            </w:pPr>
            <w:r>
              <w:rPr>
                <w:color w:val="000000"/>
              </w:rPr>
              <w:t>R</w:t>
            </w:r>
          </w:p>
        </w:tc>
        <w:tc>
          <w:tcPr>
            <w:tcW w:w="6302" w:type="dxa"/>
          </w:tcPr>
          <w:p w:rsidR="0085024D" w:rsidRDefault="0085024D" w:rsidP="0085024D">
            <w:pPr>
              <w:pStyle w:val="Paragraph"/>
              <w:spacing w:before="120"/>
              <w:jc w:val="left"/>
            </w:pPr>
            <w:r w:rsidRPr="00CB2370">
              <w:rPr>
                <w:color w:val="000000"/>
              </w:rPr>
              <w:t>A language and environment for statistical computing and graphics</w:t>
            </w:r>
            <w:r>
              <w:rPr>
                <w:color w:val="000000"/>
              </w:rPr>
              <w:t>.</w:t>
            </w:r>
          </w:p>
        </w:tc>
      </w:tr>
      <w:tr w:rsidR="0085024D" w:rsidRPr="007F039B" w:rsidTr="0096079C">
        <w:trPr>
          <w:trHeight w:val="316"/>
        </w:trPr>
        <w:tc>
          <w:tcPr>
            <w:tcW w:w="2988" w:type="dxa"/>
          </w:tcPr>
          <w:p w:rsidR="0085024D" w:rsidRPr="00C8472D" w:rsidRDefault="0085024D" w:rsidP="00E157C9">
            <w:r w:rsidRPr="00C8472D">
              <w:t>Web service</w:t>
            </w:r>
          </w:p>
        </w:tc>
        <w:tc>
          <w:tcPr>
            <w:tcW w:w="6302" w:type="dxa"/>
          </w:tcPr>
          <w:p w:rsidR="0085024D" w:rsidRPr="00C8472D" w:rsidRDefault="0085024D" w:rsidP="00E157C9">
            <w:r w:rsidRPr="00C8472D">
              <w:t>A software system designed to support interoperable machine-to-machine interaction over a network.</w:t>
            </w:r>
          </w:p>
        </w:tc>
      </w:tr>
    </w:tbl>
    <w:p w:rsidR="007F039B" w:rsidRPr="00C8472D" w:rsidRDefault="007F039B" w:rsidP="007F039B">
      <w:pPr>
        <w:pStyle w:val="Paragraph"/>
        <w:jc w:val="center"/>
      </w:pPr>
      <w:r w:rsidRPr="00C8472D">
        <w:t>Table 1.1: Definitions</w:t>
      </w:r>
    </w:p>
    <w:p w:rsidR="007F039B" w:rsidRPr="007F039B" w:rsidRDefault="007F039B" w:rsidP="007F039B">
      <w:pPr>
        <w:pStyle w:val="Paragraph"/>
        <w:jc w:val="center"/>
        <w:rPr>
          <w:highlight w:val="cyan"/>
        </w:rPr>
      </w:pPr>
    </w:p>
    <w:p w:rsidR="007F039B" w:rsidRPr="001E6DC7" w:rsidRDefault="007F039B" w:rsidP="007F039B">
      <w:pPr>
        <w:pStyle w:val="Heading3"/>
        <w:numPr>
          <w:ilvl w:val="2"/>
          <w:numId w:val="1"/>
        </w:numPr>
        <w:ind w:left="720"/>
      </w:pPr>
      <w:bookmarkStart w:id="50" w:name="_Toc425134233"/>
      <w:bookmarkStart w:id="51" w:name="_Toc461626772"/>
      <w:bookmarkStart w:id="52" w:name="_Toc464031942"/>
      <w:bookmarkStart w:id="53" w:name="_Toc464822053"/>
      <w:bookmarkStart w:id="54" w:name="_Toc246232546"/>
      <w:bookmarkStart w:id="55" w:name="_Toc252828014"/>
      <w:r w:rsidRPr="001E6DC7">
        <w:t>Acronyms</w:t>
      </w:r>
      <w:bookmarkEnd w:id="50"/>
      <w:bookmarkEnd w:id="51"/>
      <w:bookmarkEnd w:id="52"/>
      <w:bookmarkEnd w:id="53"/>
      <w:r w:rsidRPr="001E6DC7">
        <w:t xml:space="preserve"> and Abbreviations</w:t>
      </w:r>
      <w:bookmarkEnd w:id="54"/>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44"/>
        <w:gridCol w:w="5842"/>
      </w:tblGrid>
      <w:tr w:rsidR="007F039B" w:rsidRPr="001E6DC7" w:rsidTr="0096079C">
        <w:trPr>
          <w:trHeight w:val="368"/>
        </w:trPr>
        <w:tc>
          <w:tcPr>
            <w:tcW w:w="3344" w:type="dxa"/>
          </w:tcPr>
          <w:p w:rsidR="007F039B" w:rsidRPr="001E6DC7" w:rsidRDefault="007F039B" w:rsidP="0096079C">
            <w:pPr>
              <w:pStyle w:val="Paragraph"/>
              <w:overflowPunct/>
              <w:autoSpaceDE/>
              <w:autoSpaceDN/>
              <w:adjustRightInd/>
              <w:jc w:val="center"/>
              <w:rPr>
                <w:b/>
              </w:rPr>
            </w:pPr>
            <w:r w:rsidRPr="001E6DC7">
              <w:rPr>
                <w:b/>
              </w:rPr>
              <w:t>ACRONYM</w:t>
            </w:r>
            <w:r w:rsidR="001E6DC7">
              <w:rPr>
                <w:b/>
              </w:rPr>
              <w:t>/ABBREVIATION</w:t>
            </w:r>
          </w:p>
        </w:tc>
        <w:tc>
          <w:tcPr>
            <w:tcW w:w="5842" w:type="dxa"/>
          </w:tcPr>
          <w:p w:rsidR="007F039B" w:rsidRPr="001E6DC7" w:rsidRDefault="007F039B" w:rsidP="0096079C">
            <w:pPr>
              <w:pStyle w:val="Paragraph"/>
              <w:overflowPunct/>
              <w:autoSpaceDE/>
              <w:autoSpaceDN/>
              <w:adjustRightInd/>
              <w:jc w:val="center"/>
              <w:rPr>
                <w:b/>
              </w:rPr>
            </w:pPr>
            <w:r w:rsidRPr="001E6DC7">
              <w:rPr>
                <w:b/>
              </w:rPr>
              <w:t>MEANING</w:t>
            </w:r>
          </w:p>
        </w:tc>
      </w:tr>
      <w:tr w:rsidR="00A82270" w:rsidRPr="007F039B" w:rsidTr="0096079C">
        <w:trPr>
          <w:trHeight w:val="366"/>
        </w:trPr>
        <w:tc>
          <w:tcPr>
            <w:tcW w:w="3344" w:type="dxa"/>
          </w:tcPr>
          <w:p w:rsidR="00A82270" w:rsidRPr="00C8472D" w:rsidRDefault="00A82270" w:rsidP="0096079C">
            <w:pPr>
              <w:rPr>
                <w:i/>
              </w:rPr>
            </w:pPr>
            <w:r w:rsidRPr="00C8472D">
              <w:t>CEON</w:t>
            </w:r>
          </w:p>
        </w:tc>
        <w:tc>
          <w:tcPr>
            <w:tcW w:w="5842" w:type="dxa"/>
          </w:tcPr>
          <w:p w:rsidR="00A82270" w:rsidRPr="00C8472D" w:rsidRDefault="00C8472D" w:rsidP="0096079C">
            <w:r>
              <w:t>Circum-a</w:t>
            </w:r>
            <w:r w:rsidR="00A82270" w:rsidRPr="00C8472D">
              <w:t>rctic Environmental Observatories Network</w:t>
            </w:r>
          </w:p>
        </w:tc>
      </w:tr>
      <w:tr w:rsidR="00A82270" w:rsidRPr="007F039B" w:rsidTr="0096079C">
        <w:trPr>
          <w:trHeight w:val="368"/>
        </w:trPr>
        <w:tc>
          <w:tcPr>
            <w:tcW w:w="3344" w:type="dxa"/>
          </w:tcPr>
          <w:p w:rsidR="00A82270" w:rsidRPr="00C8472D" w:rsidRDefault="00A82270" w:rsidP="0096079C">
            <w:r w:rsidRPr="00C8472D">
              <w:t>DFD</w:t>
            </w:r>
          </w:p>
        </w:tc>
        <w:tc>
          <w:tcPr>
            <w:tcW w:w="5842" w:type="dxa"/>
          </w:tcPr>
          <w:p w:rsidR="00A82270" w:rsidRPr="00C8472D" w:rsidRDefault="00A82270" w:rsidP="0096079C">
            <w:r w:rsidRPr="00C8472D">
              <w:t>Data Flow Diagram</w:t>
            </w:r>
          </w:p>
        </w:tc>
      </w:tr>
      <w:tr w:rsidR="00A82270" w:rsidRPr="007F039B" w:rsidTr="0096079C">
        <w:trPr>
          <w:trHeight w:val="368"/>
        </w:trPr>
        <w:tc>
          <w:tcPr>
            <w:tcW w:w="3344" w:type="dxa"/>
          </w:tcPr>
          <w:p w:rsidR="00A82270" w:rsidRPr="00C8472D" w:rsidRDefault="00A82270" w:rsidP="00A82270">
            <w:pPr>
              <w:pStyle w:val="Paragraph"/>
              <w:jc w:val="left"/>
            </w:pPr>
            <w:r w:rsidRPr="00C8472D">
              <w:t>e.g.</w:t>
            </w:r>
          </w:p>
        </w:tc>
        <w:tc>
          <w:tcPr>
            <w:tcW w:w="5842" w:type="dxa"/>
          </w:tcPr>
          <w:p w:rsidR="00A82270" w:rsidRPr="00C8472D" w:rsidRDefault="00A82270" w:rsidP="00A82270">
            <w:pPr>
              <w:pStyle w:val="Paragraph"/>
              <w:jc w:val="left"/>
            </w:pPr>
            <w:r w:rsidRPr="00C8472D">
              <w:t>For example</w:t>
            </w:r>
          </w:p>
        </w:tc>
      </w:tr>
      <w:tr w:rsidR="00A82270" w:rsidRPr="007F039B" w:rsidTr="0096079C">
        <w:trPr>
          <w:trHeight w:val="368"/>
        </w:trPr>
        <w:tc>
          <w:tcPr>
            <w:tcW w:w="3344" w:type="dxa"/>
          </w:tcPr>
          <w:p w:rsidR="00A82270" w:rsidRPr="00C8472D" w:rsidRDefault="00C8472D" w:rsidP="0096079C">
            <w:r>
              <w:t>ER</w:t>
            </w:r>
          </w:p>
        </w:tc>
        <w:tc>
          <w:tcPr>
            <w:tcW w:w="5842" w:type="dxa"/>
          </w:tcPr>
          <w:p w:rsidR="00A82270" w:rsidRPr="00C8472D" w:rsidRDefault="00A82270" w:rsidP="0096079C">
            <w:r w:rsidRPr="00C8472D">
              <w:t>Entity Relationship Diagram</w:t>
            </w:r>
          </w:p>
        </w:tc>
      </w:tr>
      <w:tr w:rsidR="00A82270" w:rsidRPr="007F039B" w:rsidTr="0096079C">
        <w:trPr>
          <w:trHeight w:val="368"/>
        </w:trPr>
        <w:tc>
          <w:tcPr>
            <w:tcW w:w="3344" w:type="dxa"/>
          </w:tcPr>
          <w:p w:rsidR="00A82270" w:rsidRPr="00C8472D" w:rsidRDefault="00A82270" w:rsidP="00A82270">
            <w:r w:rsidRPr="00C8472D">
              <w:t>i.e.</w:t>
            </w:r>
          </w:p>
        </w:tc>
        <w:tc>
          <w:tcPr>
            <w:tcW w:w="5842" w:type="dxa"/>
          </w:tcPr>
          <w:p w:rsidR="00A82270" w:rsidRPr="00C8472D" w:rsidRDefault="00A82270" w:rsidP="00A82270">
            <w:r w:rsidRPr="00C8472D">
              <w:t>Such as</w:t>
            </w:r>
          </w:p>
        </w:tc>
      </w:tr>
      <w:tr w:rsidR="00A82270" w:rsidRPr="007F039B" w:rsidTr="0096079C">
        <w:trPr>
          <w:trHeight w:val="368"/>
        </w:trPr>
        <w:tc>
          <w:tcPr>
            <w:tcW w:w="3344" w:type="dxa"/>
          </w:tcPr>
          <w:p w:rsidR="00A82270" w:rsidRPr="00C8472D" w:rsidRDefault="00C8472D" w:rsidP="00A82270">
            <w:r>
              <w:t>ID</w:t>
            </w:r>
          </w:p>
        </w:tc>
        <w:tc>
          <w:tcPr>
            <w:tcW w:w="5842" w:type="dxa"/>
          </w:tcPr>
          <w:p w:rsidR="00A82270" w:rsidRPr="00C8472D" w:rsidRDefault="00A82270" w:rsidP="00A82270">
            <w:r w:rsidRPr="00C8472D">
              <w:t>Identification</w:t>
            </w:r>
          </w:p>
        </w:tc>
      </w:tr>
      <w:tr w:rsidR="00A82270" w:rsidRPr="007F039B" w:rsidTr="0096079C">
        <w:trPr>
          <w:trHeight w:val="368"/>
        </w:trPr>
        <w:tc>
          <w:tcPr>
            <w:tcW w:w="3344" w:type="dxa"/>
          </w:tcPr>
          <w:p w:rsidR="00A82270" w:rsidRPr="00CE7936" w:rsidRDefault="00A82270" w:rsidP="0096079C">
            <w:r w:rsidRPr="00CE7936">
              <w:t>NOAA</w:t>
            </w:r>
          </w:p>
        </w:tc>
        <w:tc>
          <w:tcPr>
            <w:tcW w:w="5842" w:type="dxa"/>
          </w:tcPr>
          <w:p w:rsidR="00A82270" w:rsidRPr="00CE7936" w:rsidRDefault="00A82270" w:rsidP="0096079C">
            <w:r w:rsidRPr="00CE7936">
              <w:t>National Oceanic and Atmospheric Administration</w:t>
            </w:r>
          </w:p>
        </w:tc>
      </w:tr>
      <w:tr w:rsidR="00A82270" w:rsidRPr="007F039B" w:rsidTr="0096079C">
        <w:trPr>
          <w:trHeight w:val="368"/>
        </w:trPr>
        <w:tc>
          <w:tcPr>
            <w:tcW w:w="3344" w:type="dxa"/>
          </w:tcPr>
          <w:p w:rsidR="00A82270" w:rsidRPr="00CE7936" w:rsidRDefault="00A82270" w:rsidP="0096079C">
            <w:r w:rsidRPr="00CE7936">
              <w:lastRenderedPageBreak/>
              <w:t>OS</w:t>
            </w:r>
          </w:p>
        </w:tc>
        <w:tc>
          <w:tcPr>
            <w:tcW w:w="5842" w:type="dxa"/>
          </w:tcPr>
          <w:p w:rsidR="00A82270" w:rsidRPr="00CE7936" w:rsidRDefault="00A82270" w:rsidP="0096079C">
            <w:r w:rsidRPr="00CE7936">
              <w:t>Operating System</w:t>
            </w:r>
          </w:p>
        </w:tc>
      </w:tr>
      <w:tr w:rsidR="00A82270" w:rsidRPr="007F039B" w:rsidTr="0096079C">
        <w:trPr>
          <w:trHeight w:val="368"/>
        </w:trPr>
        <w:tc>
          <w:tcPr>
            <w:tcW w:w="3344" w:type="dxa"/>
          </w:tcPr>
          <w:p w:rsidR="00A82270" w:rsidRDefault="00A82270" w:rsidP="00A82270">
            <w:pPr>
              <w:pStyle w:val="Paragraph"/>
              <w:spacing w:before="120"/>
              <w:jc w:val="left"/>
              <w:rPr>
                <w:highlight w:val="green"/>
              </w:rPr>
            </w:pPr>
            <w:r w:rsidRPr="00E20D1D">
              <w:t>SRS</w:t>
            </w:r>
          </w:p>
        </w:tc>
        <w:tc>
          <w:tcPr>
            <w:tcW w:w="5842" w:type="dxa"/>
          </w:tcPr>
          <w:p w:rsidR="00A82270" w:rsidRDefault="00A82270" w:rsidP="00A82270">
            <w:pPr>
              <w:pStyle w:val="Paragraph"/>
              <w:spacing w:before="120"/>
              <w:jc w:val="left"/>
            </w:pPr>
            <w:r>
              <w:t>Software Requirements Specification</w:t>
            </w:r>
          </w:p>
        </w:tc>
      </w:tr>
      <w:tr w:rsidR="00A82270" w:rsidRPr="007F039B" w:rsidTr="0096079C">
        <w:trPr>
          <w:trHeight w:val="368"/>
        </w:trPr>
        <w:tc>
          <w:tcPr>
            <w:tcW w:w="3344" w:type="dxa"/>
          </w:tcPr>
          <w:p w:rsidR="00A82270" w:rsidRPr="00CE7936" w:rsidRDefault="00A82270" w:rsidP="0096079C">
            <w:r w:rsidRPr="00CE7936">
              <w:t>STD</w:t>
            </w:r>
          </w:p>
        </w:tc>
        <w:tc>
          <w:tcPr>
            <w:tcW w:w="5842" w:type="dxa"/>
          </w:tcPr>
          <w:p w:rsidR="00A82270" w:rsidRPr="00CE7936" w:rsidRDefault="00A82270" w:rsidP="0096079C">
            <w:r w:rsidRPr="00CE7936">
              <w:t>State Transition Diagram</w:t>
            </w:r>
          </w:p>
        </w:tc>
      </w:tr>
      <w:tr w:rsidR="00A82270" w:rsidRPr="007F039B" w:rsidTr="0096079C">
        <w:trPr>
          <w:trHeight w:val="368"/>
        </w:trPr>
        <w:tc>
          <w:tcPr>
            <w:tcW w:w="3344" w:type="dxa"/>
          </w:tcPr>
          <w:p w:rsidR="00A82270" w:rsidRPr="00C8472D" w:rsidRDefault="00A82270" w:rsidP="0096079C">
            <w:r w:rsidRPr="00C8472D">
              <w:t>TBD</w:t>
            </w:r>
          </w:p>
        </w:tc>
        <w:tc>
          <w:tcPr>
            <w:tcW w:w="5842" w:type="dxa"/>
          </w:tcPr>
          <w:p w:rsidR="00A82270" w:rsidRPr="00C8472D" w:rsidRDefault="00A82270" w:rsidP="0096079C">
            <w:r w:rsidRPr="00C8472D">
              <w:t>To Be Determined</w:t>
            </w:r>
          </w:p>
        </w:tc>
      </w:tr>
      <w:tr w:rsidR="00A82270" w:rsidRPr="007F039B" w:rsidTr="0096079C">
        <w:trPr>
          <w:trHeight w:val="368"/>
        </w:trPr>
        <w:tc>
          <w:tcPr>
            <w:tcW w:w="3344" w:type="dxa"/>
          </w:tcPr>
          <w:p w:rsidR="00A82270" w:rsidRPr="00CE7936" w:rsidRDefault="00A82270" w:rsidP="0096079C">
            <w:r w:rsidRPr="00CE7936">
              <w:t>UTEP</w:t>
            </w:r>
          </w:p>
        </w:tc>
        <w:tc>
          <w:tcPr>
            <w:tcW w:w="5842" w:type="dxa"/>
          </w:tcPr>
          <w:p w:rsidR="00A82270" w:rsidRPr="00CE7936" w:rsidRDefault="00A82270" w:rsidP="0096079C">
            <w:r w:rsidRPr="00CE7936">
              <w:t xml:space="preserve">The </w:t>
            </w:r>
            <w:smartTag w:uri="urn:schemas-microsoft-com:office:smarttags" w:element="PlaceType">
              <w:r w:rsidRPr="00CE7936">
                <w:t>University</w:t>
              </w:r>
            </w:smartTag>
            <w:r w:rsidRPr="00CE7936">
              <w:t xml:space="preserve"> of </w:t>
            </w:r>
            <w:smartTag w:uri="urn:schemas-microsoft-com:office:smarttags" w:element="PlaceName">
              <w:r w:rsidRPr="00CE7936">
                <w:t>Texas</w:t>
              </w:r>
            </w:smartTag>
            <w:r w:rsidRPr="00CE7936">
              <w:t xml:space="preserve"> at </w:t>
            </w:r>
            <w:smartTag w:uri="urn:schemas-microsoft-com:office:smarttags" w:element="place">
              <w:smartTag w:uri="urn:schemas-microsoft-com:office:smarttags" w:element="City">
                <w:r w:rsidRPr="00CE7936">
                  <w:t>El Paso</w:t>
                </w:r>
              </w:smartTag>
            </w:smartTag>
          </w:p>
        </w:tc>
      </w:tr>
      <w:tr w:rsidR="00A82270" w:rsidRPr="007F039B" w:rsidTr="0096079C">
        <w:trPr>
          <w:trHeight w:val="368"/>
        </w:trPr>
        <w:tc>
          <w:tcPr>
            <w:tcW w:w="3344" w:type="dxa"/>
          </w:tcPr>
          <w:p w:rsidR="00A82270" w:rsidRPr="00CE7936" w:rsidRDefault="00A82270" w:rsidP="0096079C">
            <w:r w:rsidRPr="00CE7936">
              <w:t>XML</w:t>
            </w:r>
          </w:p>
        </w:tc>
        <w:tc>
          <w:tcPr>
            <w:tcW w:w="5842" w:type="dxa"/>
          </w:tcPr>
          <w:p w:rsidR="00A82270" w:rsidRPr="00CE7936" w:rsidRDefault="00CE7936" w:rsidP="0096079C">
            <w:r w:rsidRPr="00CE7936">
              <w:t>Extensible</w:t>
            </w:r>
            <w:r w:rsidR="00A82270" w:rsidRPr="00CE7936">
              <w:t xml:space="preserve"> Markup Language</w:t>
            </w:r>
          </w:p>
        </w:tc>
      </w:tr>
    </w:tbl>
    <w:p w:rsidR="007F039B" w:rsidRPr="00C8472D" w:rsidRDefault="007F039B" w:rsidP="007F039B">
      <w:pPr>
        <w:pStyle w:val="Paragraph"/>
        <w:jc w:val="center"/>
      </w:pPr>
      <w:r w:rsidRPr="00C8472D">
        <w:t>Table 1.2 Acronyms</w:t>
      </w:r>
    </w:p>
    <w:p w:rsidR="007F039B" w:rsidRPr="007F039B" w:rsidRDefault="007F039B" w:rsidP="007F039B">
      <w:pPr>
        <w:pStyle w:val="Paragraph"/>
        <w:rPr>
          <w:highlight w:val="cyan"/>
        </w:rPr>
      </w:pPr>
    </w:p>
    <w:p w:rsidR="007F039B" w:rsidRPr="001E6DC7" w:rsidRDefault="007F039B" w:rsidP="007F039B">
      <w:pPr>
        <w:pStyle w:val="Heading2"/>
        <w:numPr>
          <w:ilvl w:val="1"/>
          <w:numId w:val="1"/>
        </w:numPr>
      </w:pPr>
      <w:bookmarkStart w:id="56" w:name="_Toc425134234"/>
      <w:bookmarkStart w:id="57" w:name="_Toc461626773"/>
      <w:bookmarkStart w:id="58" w:name="_Toc464031944"/>
      <w:bookmarkStart w:id="59" w:name="_Toc464822056"/>
      <w:bookmarkStart w:id="60" w:name="_Toc246232547"/>
      <w:bookmarkStart w:id="61" w:name="_Toc252828015"/>
      <w:r w:rsidRPr="001E6DC7">
        <w:t>References</w:t>
      </w:r>
      <w:bookmarkEnd w:id="56"/>
      <w:bookmarkEnd w:id="57"/>
      <w:bookmarkEnd w:id="58"/>
      <w:bookmarkEnd w:id="59"/>
      <w:bookmarkEnd w:id="60"/>
      <w:bookmarkEnd w:id="61"/>
    </w:p>
    <w:p w:rsidR="001E6DC7" w:rsidRDefault="001E6DC7" w:rsidP="001E6DC7">
      <w:pPr>
        <w:numPr>
          <w:ilvl w:val="0"/>
          <w:numId w:val="28"/>
        </w:numPr>
      </w:pPr>
      <w:r w:rsidRPr="003A40A5">
        <w:t xml:space="preserve">Tweedie, Craig. First interview. </w:t>
      </w:r>
      <w:r>
        <w:t>8 September 2009.</w:t>
      </w:r>
    </w:p>
    <w:p w:rsidR="001E6DC7" w:rsidRDefault="001E6DC7" w:rsidP="001E6DC7">
      <w:pPr>
        <w:numPr>
          <w:ilvl w:val="0"/>
          <w:numId w:val="28"/>
        </w:numPr>
      </w:pPr>
      <w:r>
        <w:t>Tweedie, Craig. MK Ultra and Tech Nebula interview. 21 September 2009.</w:t>
      </w:r>
    </w:p>
    <w:p w:rsidR="001E6DC7" w:rsidRDefault="001E6DC7" w:rsidP="001E6DC7">
      <w:pPr>
        <w:numPr>
          <w:ilvl w:val="0"/>
          <w:numId w:val="28"/>
        </w:numPr>
      </w:pPr>
      <w:r>
        <w:t xml:space="preserve">Tweedie, Craig. Guidance team interview. 15 January 2010. </w:t>
      </w:r>
    </w:p>
    <w:p w:rsidR="007F039B" w:rsidRPr="001E6DC7" w:rsidRDefault="001E6DC7" w:rsidP="007F039B">
      <w:pPr>
        <w:numPr>
          <w:ilvl w:val="0"/>
          <w:numId w:val="28"/>
        </w:numPr>
      </w:pPr>
      <w:r>
        <w:t>Team MK Ultra, Team Tech Nebula, Team Secui Prorsus. SRS, December 2009.</w:t>
      </w:r>
    </w:p>
    <w:p w:rsidR="007F039B" w:rsidRPr="007F039B" w:rsidRDefault="007F039B" w:rsidP="007F039B">
      <w:pPr>
        <w:rPr>
          <w:iCs/>
          <w:color w:val="292526"/>
          <w:highlight w:val="cyan"/>
        </w:rPr>
      </w:pPr>
    </w:p>
    <w:p w:rsidR="007F039B" w:rsidRPr="007F039B" w:rsidRDefault="007F039B" w:rsidP="007F039B">
      <w:pPr>
        <w:rPr>
          <w:iCs/>
          <w:color w:val="292526"/>
          <w:highlight w:val="cyan"/>
        </w:rPr>
      </w:pPr>
    </w:p>
    <w:p w:rsidR="007F039B" w:rsidRDefault="007F039B" w:rsidP="007F039B"/>
    <w:p w:rsidR="007F039B" w:rsidRDefault="007F039B" w:rsidP="007F039B"/>
    <w:p w:rsidR="007F039B" w:rsidRDefault="007F039B" w:rsidP="007F039B"/>
    <w:p w:rsidR="007F039B" w:rsidRDefault="007F039B" w:rsidP="007F039B">
      <w:pPr>
        <w:sectPr w:rsidR="007F039B">
          <w:headerReference w:type="default" r:id="rId12"/>
          <w:footerReference w:type="default" r:id="rId13"/>
          <w:pgSz w:w="12240" w:h="15840" w:code="1"/>
          <w:pgMar w:top="1440" w:right="1440" w:bottom="1440" w:left="1800" w:header="720" w:footer="720" w:gutter="0"/>
          <w:pgNumType w:start="1"/>
          <w:cols w:space="720"/>
        </w:sectPr>
      </w:pPr>
    </w:p>
    <w:p w:rsidR="00016B84" w:rsidRDefault="00016B84">
      <w:pPr>
        <w:pStyle w:val="Heading1"/>
      </w:pPr>
      <w:bookmarkStart w:id="62" w:name="_Toc252828016"/>
      <w:r>
        <w:lastRenderedPageBreak/>
        <w:t>General Description</w:t>
      </w:r>
      <w:bookmarkEnd w:id="28"/>
      <w:bookmarkEnd w:id="29"/>
      <w:bookmarkEnd w:id="30"/>
      <w:bookmarkEnd w:id="31"/>
      <w:bookmarkEnd w:id="62"/>
    </w:p>
    <w:p w:rsidR="00DA68F6" w:rsidRPr="00DA68F6" w:rsidRDefault="00DA68F6" w:rsidP="00DA68F6">
      <w:pPr>
        <w:rPr>
          <w:b/>
          <w:sz w:val="22"/>
          <w:szCs w:val="22"/>
        </w:rPr>
      </w:pPr>
      <w:bookmarkStart w:id="63" w:name="_Toc425134245"/>
      <w:bookmarkStart w:id="64" w:name="_Toc461626782"/>
      <w:bookmarkStart w:id="65" w:name="_Toc464031952"/>
      <w:bookmarkStart w:id="66" w:name="_Toc464822064"/>
      <w:bookmarkStart w:id="67" w:name="_Toc425134237"/>
      <w:bookmarkStart w:id="68" w:name="_Toc461626776"/>
      <w:bookmarkStart w:id="69" w:name="_Toc464031946"/>
      <w:bookmarkStart w:id="70" w:name="_Toc464822058"/>
      <w:bookmarkStart w:id="71" w:name="_Toc236398398"/>
      <w:r w:rsidRPr="0052349F">
        <w:rPr>
          <w:sz w:val="22"/>
          <w:szCs w:val="22"/>
        </w:rPr>
        <w:t>This section describes the system being developed with respect to the main features of its functionality as well as the intended user characteristics.</w:t>
      </w:r>
    </w:p>
    <w:p w:rsidR="00932C16" w:rsidRDefault="00932C16" w:rsidP="00932C16">
      <w:pPr>
        <w:pStyle w:val="Heading2"/>
        <w:numPr>
          <w:ilvl w:val="1"/>
          <w:numId w:val="1"/>
        </w:numPr>
      </w:pPr>
      <w:bookmarkStart w:id="72" w:name="_Toc252828017"/>
      <w:r>
        <w:t>Product Perspective</w:t>
      </w:r>
      <w:bookmarkEnd w:id="67"/>
      <w:bookmarkEnd w:id="68"/>
      <w:bookmarkEnd w:id="69"/>
      <w:bookmarkEnd w:id="70"/>
      <w:bookmarkEnd w:id="71"/>
      <w:bookmarkEnd w:id="72"/>
    </w:p>
    <w:p w:rsidR="00DA68F6" w:rsidRDefault="00DA68F6" w:rsidP="00DA68F6">
      <w:pPr>
        <w:pStyle w:val="Paragraph"/>
        <w:rPr>
          <w:sz w:val="22"/>
          <w:szCs w:val="22"/>
        </w:rPr>
      </w:pPr>
      <w:r>
        <w:rPr>
          <w:sz w:val="22"/>
        </w:rPr>
        <w:t>The Weather History tool</w:t>
      </w:r>
      <w:r w:rsidRPr="0052349F">
        <w:rPr>
          <w:sz w:val="22"/>
        </w:rPr>
        <w:t xml:space="preserve"> is an extension to the CEON system currently being used in the UTEP Systems Ecology Lab. The CEON application provides near-real time access to environmental monitoring data streams </w:t>
      </w:r>
      <w:r>
        <w:rPr>
          <w:sz w:val="22"/>
        </w:rPr>
        <w:t xml:space="preserve">in Arctic </w:t>
      </w:r>
      <w:r w:rsidRPr="0052349F">
        <w:rPr>
          <w:sz w:val="22"/>
        </w:rPr>
        <w:t>and has become an important tool for the study of climate change. Its success has created the desire to expand the application since CEON focuses only on</w:t>
      </w:r>
      <w:r>
        <w:rPr>
          <w:sz w:val="22"/>
        </w:rPr>
        <w:t xml:space="preserve"> the Arctic region of the globe. WH</w:t>
      </w:r>
      <w:r w:rsidRPr="0052349F">
        <w:rPr>
          <w:sz w:val="22"/>
        </w:rPr>
        <w:t xml:space="preserve"> will enable this extension to allow scientists to monitor </w:t>
      </w:r>
      <w:r>
        <w:rPr>
          <w:sz w:val="22"/>
        </w:rPr>
        <w:t xml:space="preserve">and analyze </w:t>
      </w:r>
      <w:r w:rsidRPr="0052349F">
        <w:rPr>
          <w:sz w:val="22"/>
        </w:rPr>
        <w:t>weather dat</w:t>
      </w:r>
      <w:r>
        <w:rPr>
          <w:sz w:val="22"/>
        </w:rPr>
        <w:t xml:space="preserve">a from the North America region by providing </w:t>
      </w:r>
      <w:r w:rsidRPr="0052349F">
        <w:rPr>
          <w:sz w:val="22"/>
          <w:szCs w:val="22"/>
        </w:rPr>
        <w:t xml:space="preserve">access to </w:t>
      </w:r>
      <w:r>
        <w:rPr>
          <w:sz w:val="22"/>
          <w:szCs w:val="22"/>
        </w:rPr>
        <w:t>historical weather data streams</w:t>
      </w:r>
      <w:r w:rsidR="00772F14">
        <w:rPr>
          <w:sz w:val="22"/>
          <w:szCs w:val="22"/>
        </w:rPr>
        <w:t xml:space="preserve"> needed for statistical analysis and predictions of climate changes</w:t>
      </w:r>
      <w:r>
        <w:rPr>
          <w:sz w:val="22"/>
          <w:szCs w:val="22"/>
        </w:rPr>
        <w:t>.</w:t>
      </w:r>
    </w:p>
    <w:p w:rsidR="008D2283" w:rsidRDefault="008D2283" w:rsidP="008D2283">
      <w:pPr>
        <w:pStyle w:val="Heading2"/>
        <w:numPr>
          <w:ilvl w:val="1"/>
          <w:numId w:val="1"/>
        </w:numPr>
      </w:pPr>
      <w:bookmarkStart w:id="73" w:name="_Toc252828018"/>
      <w:r>
        <w:t>User Characteristics and Actor Descriptions</w:t>
      </w:r>
      <w:bookmarkEnd w:id="73"/>
    </w:p>
    <w:p w:rsidR="008D2283" w:rsidRPr="00DA68F6" w:rsidRDefault="008D2283" w:rsidP="008D2283">
      <w:pPr>
        <w:pStyle w:val="Paragraph"/>
        <w:rPr>
          <w:sz w:val="22"/>
        </w:rPr>
      </w:pPr>
      <w:r w:rsidRPr="00DA68F6">
        <w:rPr>
          <w:sz w:val="22"/>
        </w:rPr>
        <w:t>The system will be available via the World Wide Web, and therefore, there will be a wide variety of users who have access to the system. The system is intended for scientists who are knowledgeable about statistics and climate data. The intended audience will have post-secondary education. We assume that these users are familiar with web interfaces. The audience may include occasional users, and thus, the system should guide users to the completion of given tasks.</w:t>
      </w:r>
    </w:p>
    <w:p w:rsidR="008D2283" w:rsidRPr="00DA68F6" w:rsidRDefault="008D2283" w:rsidP="008D2283">
      <w:pPr>
        <w:widowControl w:val="0"/>
        <w:spacing w:before="80"/>
        <w:jc w:val="both"/>
        <w:rPr>
          <w:sz w:val="22"/>
        </w:rPr>
      </w:pPr>
    </w:p>
    <w:p w:rsidR="008D2283" w:rsidRPr="00DA68F6" w:rsidRDefault="008D2283" w:rsidP="008D2283">
      <w:pPr>
        <w:widowControl w:val="0"/>
        <w:spacing w:before="80"/>
        <w:jc w:val="both"/>
        <w:rPr>
          <w:sz w:val="22"/>
        </w:rPr>
      </w:pPr>
      <w:r w:rsidRPr="00DA68F6">
        <w:rPr>
          <w:sz w:val="22"/>
        </w:rPr>
        <w:t>An actor is an external entity that interacts with the system to achieve a valuable goal. An actor may represent a human, a device, or another software system. In this section, a description of the actors shown in the use case diagram in Figure 1 is provided.</w:t>
      </w:r>
    </w:p>
    <w:p w:rsidR="008D2283" w:rsidRPr="00DA68F6" w:rsidRDefault="008D2283" w:rsidP="008D2283">
      <w:pPr>
        <w:widowControl w:val="0"/>
        <w:spacing w:before="80"/>
        <w:jc w:val="both"/>
        <w:rPr>
          <w:sz w:val="22"/>
        </w:rPr>
      </w:pPr>
    </w:p>
    <w:p w:rsidR="002A6C4B" w:rsidRPr="00DA68F6" w:rsidRDefault="00AA3757" w:rsidP="002A6C4B">
      <w:pPr>
        <w:rPr>
          <w:sz w:val="22"/>
        </w:rPr>
      </w:pPr>
      <w:r w:rsidRPr="00DA68F6">
        <w:rPr>
          <w:b/>
          <w:sz w:val="22"/>
        </w:rPr>
        <w:t>Client Program</w:t>
      </w:r>
      <w:r w:rsidR="002A6C4B" w:rsidRPr="00DA68F6">
        <w:rPr>
          <w:b/>
          <w:sz w:val="22"/>
        </w:rPr>
        <w:t xml:space="preserve">: </w:t>
      </w:r>
      <w:r w:rsidRPr="00DA68F6">
        <w:rPr>
          <w:sz w:val="22"/>
        </w:rPr>
        <w:t>Client Program</w:t>
      </w:r>
      <w:r w:rsidR="002A6C4B" w:rsidRPr="00DA68F6">
        <w:rPr>
          <w:sz w:val="22"/>
        </w:rPr>
        <w:t xml:space="preserve"> represents </w:t>
      </w:r>
      <w:r w:rsidRPr="00DA68F6">
        <w:rPr>
          <w:sz w:val="22"/>
        </w:rPr>
        <w:t xml:space="preserve">a web service client that requests data. Initially, we anticipate the client to be the descriptive statistics system for CEON. </w:t>
      </w:r>
      <w:r w:rsidR="002A6C4B" w:rsidRPr="00DA68F6">
        <w:rPr>
          <w:sz w:val="22"/>
        </w:rPr>
        <w:t xml:space="preserve">This actor provides the necessary input to initiate a request for historical weather data or a list of weather stations. </w:t>
      </w:r>
    </w:p>
    <w:p w:rsidR="002A6C4B" w:rsidRPr="00DA68F6" w:rsidRDefault="002A6C4B" w:rsidP="002A6C4B">
      <w:pPr>
        <w:rPr>
          <w:sz w:val="22"/>
        </w:rPr>
      </w:pPr>
    </w:p>
    <w:p w:rsidR="002A6C4B" w:rsidRPr="00DA68F6" w:rsidRDefault="002A6C4B" w:rsidP="002A6C4B">
      <w:pPr>
        <w:rPr>
          <w:sz w:val="22"/>
        </w:rPr>
      </w:pPr>
      <w:r w:rsidRPr="00DA68F6">
        <w:rPr>
          <w:b/>
          <w:sz w:val="22"/>
        </w:rPr>
        <w:t xml:space="preserve">Local Database: </w:t>
      </w:r>
      <w:r w:rsidRPr="00DA68F6">
        <w:rPr>
          <w:sz w:val="22"/>
        </w:rPr>
        <w:t>Local Database stores historical weather data that was retrieved recently from the historical weather data source.</w:t>
      </w:r>
      <w:r w:rsidR="00AA3757" w:rsidRPr="00DA68F6">
        <w:rPr>
          <w:sz w:val="22"/>
        </w:rPr>
        <w:t xml:space="preserve"> The intent is to reduce the workload on the historical weather source by keeping data that we have acquired. </w:t>
      </w:r>
    </w:p>
    <w:p w:rsidR="002A6C4B" w:rsidRPr="00DA68F6" w:rsidRDefault="002A6C4B" w:rsidP="002A6C4B">
      <w:pPr>
        <w:rPr>
          <w:sz w:val="22"/>
        </w:rPr>
      </w:pPr>
    </w:p>
    <w:p w:rsidR="002A6C4B" w:rsidRPr="00DA68F6" w:rsidRDefault="002A6C4B" w:rsidP="002A6C4B">
      <w:pPr>
        <w:rPr>
          <w:sz w:val="22"/>
        </w:rPr>
      </w:pPr>
      <w:r w:rsidRPr="00DA68F6">
        <w:rPr>
          <w:b/>
          <w:sz w:val="22"/>
        </w:rPr>
        <w:t xml:space="preserve">Historical Weather Data Source: </w:t>
      </w:r>
      <w:r w:rsidRPr="00DA68F6">
        <w:rPr>
          <w:sz w:val="22"/>
        </w:rPr>
        <w:t>This actor provides historical weather data to the system if the requested data are not stored in the local database. An example of historical weather data source is NOAA.</w:t>
      </w:r>
    </w:p>
    <w:p w:rsidR="002A6C4B" w:rsidRPr="00DA68F6" w:rsidRDefault="002A6C4B" w:rsidP="002A6C4B">
      <w:pPr>
        <w:rPr>
          <w:b/>
          <w:sz w:val="22"/>
        </w:rPr>
      </w:pPr>
    </w:p>
    <w:p w:rsidR="002A6C4B" w:rsidRPr="00DA68F6" w:rsidRDefault="002A6C4B" w:rsidP="002A6C4B">
      <w:pPr>
        <w:rPr>
          <w:sz w:val="22"/>
        </w:rPr>
      </w:pPr>
      <w:r w:rsidRPr="00DA68F6">
        <w:rPr>
          <w:b/>
          <w:sz w:val="22"/>
        </w:rPr>
        <w:t xml:space="preserve">Administrator: </w:t>
      </w:r>
      <w:r w:rsidRPr="00DA68F6">
        <w:rPr>
          <w:sz w:val="22"/>
        </w:rPr>
        <w:t>The administrator will receive error logs in order to monitor the system.</w:t>
      </w:r>
    </w:p>
    <w:p w:rsidR="008D2283" w:rsidRDefault="008D2283" w:rsidP="00932C16">
      <w:pPr>
        <w:pStyle w:val="Paragraph"/>
      </w:pPr>
    </w:p>
    <w:p w:rsidR="00932C16" w:rsidRDefault="00932C16" w:rsidP="00932C16">
      <w:pPr>
        <w:pStyle w:val="Heading2"/>
        <w:numPr>
          <w:ilvl w:val="1"/>
          <w:numId w:val="1"/>
        </w:numPr>
      </w:pPr>
      <w:bookmarkStart w:id="74" w:name="_Toc425134239"/>
      <w:bookmarkStart w:id="75" w:name="_Toc461626777"/>
      <w:bookmarkStart w:id="76" w:name="_Toc464031947"/>
      <w:bookmarkStart w:id="77" w:name="_Toc464822059"/>
      <w:bookmarkStart w:id="78" w:name="_Toc236398399"/>
      <w:bookmarkStart w:id="79" w:name="_Toc252828019"/>
      <w:r>
        <w:t>Product Features</w:t>
      </w:r>
      <w:bookmarkEnd w:id="74"/>
      <w:bookmarkEnd w:id="75"/>
      <w:bookmarkEnd w:id="76"/>
      <w:bookmarkEnd w:id="77"/>
      <w:bookmarkEnd w:id="78"/>
      <w:bookmarkEnd w:id="79"/>
    </w:p>
    <w:p w:rsidR="00DA68F6" w:rsidRDefault="00DA68F6" w:rsidP="00DA68F6">
      <w:pPr>
        <w:pStyle w:val="Paragraph"/>
        <w:rPr>
          <w:sz w:val="22"/>
        </w:rPr>
      </w:pPr>
      <w:r w:rsidRPr="0004173B">
        <w:rPr>
          <w:sz w:val="22"/>
        </w:rPr>
        <w:t xml:space="preserve">The weather history tool will be vital to the analysis of climate data; it will provide access historical weather data necessary to perform statistical and trend analysis.  In </w:t>
      </w:r>
      <w:r>
        <w:rPr>
          <w:sz w:val="22"/>
        </w:rPr>
        <w:t>order for the tool to access the</w:t>
      </w:r>
      <w:r w:rsidRPr="0004173B">
        <w:rPr>
          <w:sz w:val="22"/>
        </w:rPr>
        <w:t>s</w:t>
      </w:r>
      <w:r>
        <w:rPr>
          <w:sz w:val="22"/>
        </w:rPr>
        <w:t>e</w:t>
      </w:r>
      <w:r w:rsidRPr="0004173B">
        <w:rPr>
          <w:sz w:val="22"/>
        </w:rPr>
        <w:t xml:space="preserve"> data, it must also keep knowledge of what weather stations are available for querying.  The tool will also maintain a local database which is intended to reduce the number of requests to the historical weather data sources.  When data is returned from sources such as NOAA it will </w:t>
      </w:r>
      <w:r w:rsidR="00C8472D">
        <w:rPr>
          <w:sz w:val="22"/>
        </w:rPr>
        <w:t>be stored in the local database; in the event that another user requests the same data the tool can obtain the data</w:t>
      </w:r>
      <w:r w:rsidRPr="0004173B">
        <w:rPr>
          <w:sz w:val="22"/>
        </w:rPr>
        <w:t xml:space="preserve"> from the </w:t>
      </w:r>
      <w:r w:rsidRPr="0004173B">
        <w:rPr>
          <w:sz w:val="22"/>
        </w:rPr>
        <w:lastRenderedPageBreak/>
        <w:t>local database.   The system administrator will also have access to a</w:t>
      </w:r>
      <w:r>
        <w:rPr>
          <w:sz w:val="22"/>
        </w:rPr>
        <w:t>n</w:t>
      </w:r>
      <w:r w:rsidRPr="0004173B">
        <w:rPr>
          <w:sz w:val="22"/>
        </w:rPr>
        <w:t xml:space="preserve"> activity log to monitor system activity and the completion/incompletion of tasks. </w:t>
      </w:r>
    </w:p>
    <w:p w:rsidR="00DA68F6" w:rsidRPr="0004173B" w:rsidRDefault="00DA68F6" w:rsidP="00DA68F6">
      <w:pPr>
        <w:pStyle w:val="Paragraph"/>
        <w:rPr>
          <w:sz w:val="22"/>
        </w:rPr>
      </w:pPr>
    </w:p>
    <w:p w:rsidR="00DA68F6" w:rsidRPr="00DA68F6" w:rsidRDefault="00DA68F6" w:rsidP="00DA68F6"/>
    <w:p w:rsidR="001015B4" w:rsidRDefault="00AA3757" w:rsidP="00932C16">
      <w:pPr>
        <w:pStyle w:val="Paragraph"/>
      </w:pPr>
      <w:r>
        <w:object w:dxaOrig="8974" w:dyaOrig="4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210pt" o:ole="">
            <v:imagedata r:id="rId14" o:title=""/>
          </v:shape>
          <o:OLEObject Type="Embed" ProgID="Visio.Drawing.11" ShapeID="_x0000_i1025" DrawAspect="Content" ObjectID="_1326570803" r:id="rId15"/>
        </w:object>
      </w:r>
    </w:p>
    <w:p w:rsidR="00932C16" w:rsidRDefault="00932C16" w:rsidP="00932C16">
      <w:pPr>
        <w:pStyle w:val="Paragraph"/>
      </w:pPr>
      <w:r>
        <w:t xml:space="preserve">                                                      Figure 1. Use case diagram</w:t>
      </w:r>
    </w:p>
    <w:p w:rsidR="00932C16" w:rsidRDefault="00932C16" w:rsidP="00932C16">
      <w:pPr>
        <w:pStyle w:val="Paragraph"/>
      </w:pPr>
    </w:p>
    <w:p w:rsidR="00932C16" w:rsidRPr="0051651E" w:rsidRDefault="00932C16" w:rsidP="00932C16">
      <w:pPr>
        <w:pStyle w:val="Paragraph"/>
      </w:pPr>
    </w:p>
    <w:p w:rsidR="00932C16" w:rsidRPr="0051651E" w:rsidRDefault="00932C16" w:rsidP="00CA4758">
      <w:pPr>
        <w:pStyle w:val="Heading3"/>
      </w:pPr>
      <w:bookmarkStart w:id="80" w:name="_Toc252828020"/>
      <w:r w:rsidRPr="0051651E">
        <w:t>Use Case Description</w:t>
      </w:r>
      <w:bookmarkEnd w:id="80"/>
      <w:r w:rsidRPr="0051651E">
        <w:t xml:space="preserve"> </w:t>
      </w:r>
    </w:p>
    <w:p w:rsidR="00932C16" w:rsidRPr="00C12934" w:rsidRDefault="00932C16" w:rsidP="00932C16">
      <w:pPr>
        <w:rPr>
          <w:sz w:val="22"/>
        </w:rPr>
      </w:pPr>
      <w:r w:rsidRPr="00C12934">
        <w:rPr>
          <w:sz w:val="22"/>
        </w:rPr>
        <w:t xml:space="preserve">A use case describes the interactions between the actors and the system. This subsection describes the use cases for this system. </w:t>
      </w:r>
    </w:p>
    <w:p w:rsidR="00932C16" w:rsidRPr="0051651E" w:rsidRDefault="00932C16" w:rsidP="00932C16">
      <w:pPr>
        <w:pStyle w:val="Paragraph"/>
      </w:pPr>
    </w:p>
    <w:p w:rsidR="00932C16" w:rsidRPr="0051651E" w:rsidRDefault="00932C16" w:rsidP="00CA4758">
      <w:pPr>
        <w:pStyle w:val="Heading4"/>
      </w:pPr>
      <w:bookmarkStart w:id="81" w:name="_Toc252828021"/>
      <w:r>
        <w:t>Use Case #1: Acquire Historical Weather Data</w:t>
      </w:r>
      <w:bookmarkEnd w:id="81"/>
    </w:p>
    <w:p w:rsidR="00932C16" w:rsidRPr="00CA4758" w:rsidRDefault="00932C16" w:rsidP="00932C16">
      <w:pPr>
        <w:rPr>
          <w:sz w:val="22"/>
        </w:rPr>
      </w:pPr>
      <w:r w:rsidRPr="00CA4758">
        <w:rPr>
          <w:b/>
          <w:sz w:val="22"/>
        </w:rPr>
        <w:t>Use Case Description:</w:t>
      </w:r>
      <w:r w:rsidRPr="00CA4758">
        <w:rPr>
          <w:sz w:val="22"/>
        </w:rPr>
        <w:t xml:space="preserve"> The </w:t>
      </w:r>
      <w:r w:rsidR="00E82CDA">
        <w:rPr>
          <w:sz w:val="22"/>
        </w:rPr>
        <w:t xml:space="preserve">service client </w:t>
      </w:r>
      <w:r w:rsidRPr="00CA4758">
        <w:rPr>
          <w:sz w:val="22"/>
        </w:rPr>
        <w:t>requests weather data specified by parameters that include weather station</w:t>
      </w:r>
      <w:r w:rsidR="007454AD">
        <w:rPr>
          <w:sz w:val="22"/>
        </w:rPr>
        <w:t xml:space="preserve">s, </w:t>
      </w:r>
      <w:r w:rsidR="003536CF">
        <w:rPr>
          <w:sz w:val="22"/>
        </w:rPr>
        <w:t xml:space="preserve">instrument </w:t>
      </w:r>
      <w:r w:rsidR="007454AD">
        <w:rPr>
          <w:sz w:val="22"/>
        </w:rPr>
        <w:t>data types, and time range</w:t>
      </w:r>
      <w:r w:rsidR="0076393F">
        <w:rPr>
          <w:sz w:val="22"/>
        </w:rPr>
        <w:t>.</w:t>
      </w:r>
      <w:r w:rsidR="003536CF">
        <w:rPr>
          <w:sz w:val="22"/>
        </w:rPr>
        <w:t xml:space="preserve"> </w:t>
      </w:r>
      <w:r w:rsidR="000D7F68">
        <w:rPr>
          <w:sz w:val="22"/>
        </w:rPr>
        <w:t xml:space="preserve">The use case assumes that the parameters are provided in the correct format (e.g., the start time point is earlier than the end time point in the time range). </w:t>
      </w:r>
    </w:p>
    <w:p w:rsidR="00932C16" w:rsidRPr="00CA4758" w:rsidRDefault="00932C16" w:rsidP="00932C16">
      <w:pPr>
        <w:ind w:left="720" w:hanging="720"/>
        <w:rPr>
          <w:sz w:val="22"/>
        </w:rPr>
      </w:pPr>
      <w:r w:rsidRPr="00CA4758">
        <w:rPr>
          <w:b/>
          <w:sz w:val="22"/>
        </w:rPr>
        <w:t>Actors:</w:t>
      </w:r>
      <w:r w:rsidRPr="00CA4758">
        <w:rPr>
          <w:sz w:val="22"/>
        </w:rPr>
        <w:t xml:space="preserve"> </w:t>
      </w:r>
      <w:r w:rsidR="00E82CDA">
        <w:rPr>
          <w:sz w:val="22"/>
        </w:rPr>
        <w:t>Client</w:t>
      </w:r>
      <w:r w:rsidR="0085024D">
        <w:rPr>
          <w:sz w:val="22"/>
        </w:rPr>
        <w:t xml:space="preserve"> Program</w:t>
      </w:r>
      <w:r w:rsidRPr="00CA4758">
        <w:rPr>
          <w:sz w:val="22"/>
        </w:rPr>
        <w:t>, Local Database, Historical Weather Data Source.</w:t>
      </w:r>
    </w:p>
    <w:p w:rsidR="00932C16" w:rsidRPr="00CA4758" w:rsidRDefault="00932C16" w:rsidP="00932C16">
      <w:pPr>
        <w:rPr>
          <w:sz w:val="22"/>
        </w:rPr>
      </w:pPr>
      <w:r w:rsidRPr="00CA4758">
        <w:rPr>
          <w:b/>
          <w:sz w:val="22"/>
        </w:rPr>
        <w:t>Precondition:</w:t>
      </w:r>
      <w:r w:rsidRPr="00CA4758">
        <w:rPr>
          <w:sz w:val="22"/>
        </w:rPr>
        <w:t xml:space="preserve"> The system is idle </w:t>
      </w:r>
      <w:r w:rsidR="006D2BA0">
        <w:rPr>
          <w:sz w:val="22"/>
        </w:rPr>
        <w:t>and waiting for a request from the</w:t>
      </w:r>
      <w:r w:rsidRPr="00CA4758">
        <w:rPr>
          <w:sz w:val="22"/>
        </w:rPr>
        <w:t xml:space="preserve"> </w:t>
      </w:r>
      <w:r w:rsidR="00AA3757">
        <w:rPr>
          <w:sz w:val="22"/>
        </w:rPr>
        <w:t>Client Program</w:t>
      </w:r>
      <w:r w:rsidRPr="00CA4758">
        <w:rPr>
          <w:sz w:val="22"/>
        </w:rPr>
        <w:t xml:space="preserve">. </w:t>
      </w:r>
    </w:p>
    <w:p w:rsidR="00932C16" w:rsidRPr="00CA4758" w:rsidRDefault="00932C16" w:rsidP="00932C16">
      <w:pPr>
        <w:rPr>
          <w:sz w:val="22"/>
        </w:rPr>
      </w:pPr>
      <w:r w:rsidRPr="00CA4758">
        <w:rPr>
          <w:b/>
          <w:sz w:val="22"/>
        </w:rPr>
        <w:t>Post-condition:</w:t>
      </w:r>
      <w:r w:rsidRPr="00CA4758">
        <w:rPr>
          <w:sz w:val="22"/>
        </w:rPr>
        <w:t xml:space="preserve"> On successful completion, the requested weather dataset is returned to the </w:t>
      </w:r>
      <w:r w:rsidR="00AA3757">
        <w:rPr>
          <w:sz w:val="22"/>
        </w:rPr>
        <w:t>Client Program</w:t>
      </w:r>
      <w:r w:rsidRPr="00CA4758">
        <w:rPr>
          <w:sz w:val="22"/>
        </w:rPr>
        <w:t>. If the system is unable to complete the request, the system logs an error message</w:t>
      </w:r>
      <w:r w:rsidR="006D2BA0">
        <w:rPr>
          <w:sz w:val="22"/>
        </w:rPr>
        <w:t xml:space="preserve"> into the activity</w:t>
      </w:r>
      <w:r w:rsidRPr="00CA4758">
        <w:rPr>
          <w:sz w:val="22"/>
        </w:rPr>
        <w:t xml:space="preserve"> log.</w:t>
      </w:r>
    </w:p>
    <w:p w:rsidR="00932C16" w:rsidRPr="00CA4758" w:rsidRDefault="00932C16" w:rsidP="00932C16">
      <w:pPr>
        <w:rPr>
          <w:sz w:val="22"/>
        </w:rPr>
      </w:pPr>
      <w:r w:rsidRPr="00CA4758">
        <w:rPr>
          <w:b/>
          <w:sz w:val="22"/>
        </w:rPr>
        <w:t xml:space="preserve">Trigger condition: </w:t>
      </w:r>
      <w:r w:rsidRPr="00CA4758">
        <w:rPr>
          <w:sz w:val="22"/>
        </w:rPr>
        <w:t xml:space="preserve">The </w:t>
      </w:r>
      <w:r w:rsidR="00AA3757">
        <w:rPr>
          <w:sz w:val="22"/>
        </w:rPr>
        <w:t>Client Program</w:t>
      </w:r>
      <w:r w:rsidRPr="00CA4758">
        <w:rPr>
          <w:sz w:val="22"/>
        </w:rPr>
        <w:t xml:space="preserve"> makes a historical </w:t>
      </w:r>
      <w:r w:rsidR="006D2BA0">
        <w:rPr>
          <w:sz w:val="22"/>
        </w:rPr>
        <w:t>weather data request specifying</w:t>
      </w:r>
      <w:r w:rsidRPr="00CA4758">
        <w:rPr>
          <w:sz w:val="22"/>
        </w:rPr>
        <w:t xml:space="preserve"> weather station</w:t>
      </w:r>
      <w:r w:rsidR="006D2BA0">
        <w:rPr>
          <w:sz w:val="22"/>
        </w:rPr>
        <w:t>(s)</w:t>
      </w:r>
      <w:r w:rsidRPr="00CA4758">
        <w:rPr>
          <w:sz w:val="22"/>
        </w:rPr>
        <w:t xml:space="preserve">, data type(s), and time </w:t>
      </w:r>
      <w:r w:rsidR="006D2BA0">
        <w:rPr>
          <w:sz w:val="22"/>
        </w:rPr>
        <w:t>range</w:t>
      </w:r>
      <w:r w:rsidRPr="00CA4758">
        <w:rPr>
          <w:sz w:val="22"/>
        </w:rPr>
        <w:t>.</w:t>
      </w:r>
    </w:p>
    <w:p w:rsidR="00932C16" w:rsidRPr="00CA4758" w:rsidRDefault="00932C16" w:rsidP="00932C16">
      <w:pPr>
        <w:rPr>
          <w:b/>
          <w:sz w:val="22"/>
        </w:rPr>
      </w:pPr>
      <w:r w:rsidRPr="00CA4758">
        <w:rPr>
          <w:b/>
          <w:sz w:val="22"/>
        </w:rPr>
        <w:t>Steps:</w:t>
      </w:r>
    </w:p>
    <w:p w:rsidR="00932C16" w:rsidRPr="00E82CDA" w:rsidRDefault="00932C16" w:rsidP="00E3370C">
      <w:pPr>
        <w:pStyle w:val="ListParagraph"/>
        <w:numPr>
          <w:ilvl w:val="0"/>
          <w:numId w:val="15"/>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The system verifies that the request contains</w:t>
      </w:r>
      <w:r w:rsidR="00433F81" w:rsidRPr="00E82CDA">
        <w:rPr>
          <w:rFonts w:ascii="Times New Roman" w:hAnsi="Times New Roman"/>
        </w:rPr>
        <w:t xml:space="preserve"> all necessary parameters</w:t>
      </w:r>
      <w:r w:rsidR="003536CF" w:rsidRPr="00E82CDA">
        <w:rPr>
          <w:rFonts w:ascii="Times New Roman" w:hAnsi="Times New Roman"/>
        </w:rPr>
        <w:t xml:space="preserve">, which include </w:t>
      </w:r>
      <w:r w:rsidR="005C1601" w:rsidRPr="00E82CDA">
        <w:rPr>
          <w:rFonts w:ascii="Times New Roman" w:hAnsi="Times New Roman"/>
        </w:rPr>
        <w:t xml:space="preserve">a non-empty </w:t>
      </w:r>
      <w:r w:rsidR="003536CF" w:rsidRPr="00E82CDA">
        <w:rPr>
          <w:rFonts w:ascii="Times New Roman" w:hAnsi="Times New Roman"/>
        </w:rPr>
        <w:t>weather stations list,</w:t>
      </w:r>
      <w:r w:rsidR="005C1601" w:rsidRPr="00E82CDA">
        <w:rPr>
          <w:rFonts w:ascii="Times New Roman" w:hAnsi="Times New Roman"/>
        </w:rPr>
        <w:t xml:space="preserve"> a non-empty set of</w:t>
      </w:r>
      <w:r w:rsidR="003536CF" w:rsidRPr="00E82CDA">
        <w:rPr>
          <w:rFonts w:ascii="Times New Roman" w:hAnsi="Times New Roman"/>
        </w:rPr>
        <w:t xml:space="preserve"> instrument data types</w:t>
      </w:r>
      <w:r w:rsidR="005C1601" w:rsidRPr="00E82CDA">
        <w:rPr>
          <w:rFonts w:ascii="Times New Roman" w:hAnsi="Times New Roman"/>
        </w:rPr>
        <w:t xml:space="preserve"> for each weather station</w:t>
      </w:r>
      <w:r w:rsidR="003536CF" w:rsidRPr="00E82CDA">
        <w:rPr>
          <w:rFonts w:ascii="Times New Roman" w:hAnsi="Times New Roman"/>
        </w:rPr>
        <w:t>, and time range</w:t>
      </w:r>
      <w:r w:rsidR="00AC53F4" w:rsidRPr="00E82CDA">
        <w:rPr>
          <w:rFonts w:ascii="Times New Roman" w:hAnsi="Times New Roman"/>
        </w:rPr>
        <w:t xml:space="preserve"> (Alt</w:t>
      </w:r>
      <w:r w:rsidRPr="00E82CDA">
        <w:rPr>
          <w:rFonts w:ascii="Times New Roman" w:hAnsi="Times New Roman"/>
        </w:rPr>
        <w:t xml:space="preserve"> 1)</w:t>
      </w:r>
      <w:r w:rsidR="00433F81" w:rsidRPr="00E82CDA">
        <w:rPr>
          <w:rFonts w:ascii="Times New Roman" w:hAnsi="Times New Roman"/>
        </w:rPr>
        <w:t>.</w:t>
      </w:r>
    </w:p>
    <w:p w:rsidR="00932C16" w:rsidRPr="00E82CDA" w:rsidRDefault="00932C16" w:rsidP="00E3370C">
      <w:pPr>
        <w:pStyle w:val="ListParagraph"/>
        <w:numPr>
          <w:ilvl w:val="0"/>
          <w:numId w:val="15"/>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The system creates a database search query using parameters provided in the request and queries the local database for the requested data.</w:t>
      </w:r>
    </w:p>
    <w:p w:rsidR="00932C16" w:rsidRPr="00E82CDA" w:rsidRDefault="00932C16" w:rsidP="00E3370C">
      <w:pPr>
        <w:pStyle w:val="ListParagraph"/>
        <w:numPr>
          <w:ilvl w:val="0"/>
          <w:numId w:val="15"/>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The local database returns t</w:t>
      </w:r>
      <w:r w:rsidR="00AC53F4" w:rsidRPr="00E82CDA">
        <w:rPr>
          <w:rFonts w:ascii="Times New Roman" w:hAnsi="Times New Roman"/>
        </w:rPr>
        <w:t xml:space="preserve">he requested </w:t>
      </w:r>
      <w:r w:rsidR="00433F81" w:rsidRPr="00E82CDA">
        <w:rPr>
          <w:rFonts w:ascii="Times New Roman" w:hAnsi="Times New Roman"/>
        </w:rPr>
        <w:t>data</w:t>
      </w:r>
      <w:r w:rsidR="00AC53F4" w:rsidRPr="00E82CDA">
        <w:rPr>
          <w:rFonts w:ascii="Times New Roman" w:hAnsi="Times New Roman"/>
        </w:rPr>
        <w:t xml:space="preserve"> (Alt 2, Alt</w:t>
      </w:r>
      <w:r w:rsidRPr="00E82CDA">
        <w:rPr>
          <w:rFonts w:ascii="Times New Roman" w:hAnsi="Times New Roman"/>
        </w:rPr>
        <w:t xml:space="preserve"> 3)</w:t>
      </w:r>
      <w:r w:rsidR="00433F81" w:rsidRPr="00E82CDA">
        <w:rPr>
          <w:rFonts w:ascii="Times New Roman" w:hAnsi="Times New Roman"/>
        </w:rPr>
        <w:t>.</w:t>
      </w:r>
    </w:p>
    <w:p w:rsidR="00932C16" w:rsidRPr="00E82CDA" w:rsidRDefault="00932C16" w:rsidP="00E3370C">
      <w:pPr>
        <w:pStyle w:val="ListParagraph"/>
        <w:numPr>
          <w:ilvl w:val="0"/>
          <w:numId w:val="15"/>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lastRenderedPageBreak/>
        <w:t xml:space="preserve">The system processes data into a formatted file.  </w:t>
      </w:r>
    </w:p>
    <w:p w:rsidR="00932C16" w:rsidRPr="00E82CDA" w:rsidRDefault="00932C16" w:rsidP="00E3370C">
      <w:pPr>
        <w:pStyle w:val="ListParagraph"/>
        <w:numPr>
          <w:ilvl w:val="0"/>
          <w:numId w:val="15"/>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The system returns the formatted file to th</w:t>
      </w:r>
      <w:r w:rsidR="0085024D">
        <w:rPr>
          <w:rFonts w:ascii="Times New Roman" w:hAnsi="Times New Roman"/>
        </w:rPr>
        <w:t>e Client Program</w:t>
      </w:r>
      <w:r w:rsidRPr="00E82CDA">
        <w:rPr>
          <w:rFonts w:ascii="Times New Roman" w:hAnsi="Times New Roman"/>
        </w:rPr>
        <w:t>.</w:t>
      </w:r>
    </w:p>
    <w:p w:rsidR="00932C16" w:rsidRPr="00E82CDA" w:rsidRDefault="00932C16" w:rsidP="00E3370C">
      <w:pPr>
        <w:pStyle w:val="ListParagraph"/>
        <w:numPr>
          <w:ilvl w:val="0"/>
          <w:numId w:val="15"/>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 xml:space="preserve">End of use case. </w:t>
      </w:r>
    </w:p>
    <w:p w:rsidR="00932C16" w:rsidRPr="00E82CDA" w:rsidRDefault="00932C16" w:rsidP="00932C16">
      <w:pPr>
        <w:rPr>
          <w:b/>
        </w:rPr>
      </w:pPr>
    </w:p>
    <w:p w:rsidR="00932C16" w:rsidRPr="00E82CDA" w:rsidRDefault="00932C16" w:rsidP="00932C16">
      <w:pPr>
        <w:rPr>
          <w:b/>
          <w:sz w:val="22"/>
          <w:szCs w:val="22"/>
        </w:rPr>
      </w:pPr>
      <w:r w:rsidRPr="00E82CDA">
        <w:rPr>
          <w:b/>
          <w:sz w:val="22"/>
          <w:szCs w:val="22"/>
        </w:rPr>
        <w:t>Alternate Flows</w:t>
      </w:r>
    </w:p>
    <w:p w:rsidR="00932C16" w:rsidRPr="00E82CDA" w:rsidRDefault="00932C16" w:rsidP="00932C16">
      <w:pPr>
        <w:rPr>
          <w:b/>
          <w:sz w:val="22"/>
          <w:szCs w:val="22"/>
        </w:rPr>
      </w:pPr>
      <w:r w:rsidRPr="00E82CDA">
        <w:rPr>
          <w:b/>
          <w:sz w:val="22"/>
          <w:szCs w:val="22"/>
        </w:rPr>
        <w:t>Alt. 1: The request does not contain all necessary parameters.</w:t>
      </w:r>
    </w:p>
    <w:p w:rsidR="00932C16" w:rsidRPr="00E82CDA" w:rsidRDefault="00932C16" w:rsidP="00E3370C">
      <w:pPr>
        <w:pStyle w:val="ListParagraph"/>
        <w:numPr>
          <w:ilvl w:val="1"/>
          <w:numId w:val="16"/>
        </w:numPr>
        <w:overflowPunct w:val="0"/>
        <w:autoSpaceDE w:val="0"/>
        <w:autoSpaceDN w:val="0"/>
        <w:adjustRightInd w:val="0"/>
        <w:spacing w:after="0" w:line="240" w:lineRule="auto"/>
        <w:ind w:left="720"/>
        <w:contextualSpacing/>
        <w:textAlignment w:val="baseline"/>
        <w:rPr>
          <w:rFonts w:ascii="Times New Roman" w:hAnsi="Times New Roman"/>
          <w:szCs w:val="22"/>
        </w:rPr>
      </w:pPr>
      <w:r w:rsidRPr="00E82CDA">
        <w:rPr>
          <w:rFonts w:ascii="Times New Roman" w:hAnsi="Times New Roman"/>
          <w:szCs w:val="22"/>
        </w:rPr>
        <w:t>The system returns a</w:t>
      </w:r>
      <w:r w:rsidR="00397856" w:rsidRPr="00E82CDA">
        <w:rPr>
          <w:rFonts w:ascii="Times New Roman" w:hAnsi="Times New Roman"/>
          <w:szCs w:val="22"/>
        </w:rPr>
        <w:t>n error</w:t>
      </w:r>
      <w:r w:rsidRPr="00E82CDA">
        <w:rPr>
          <w:rFonts w:ascii="Times New Roman" w:hAnsi="Times New Roman"/>
          <w:szCs w:val="22"/>
        </w:rPr>
        <w:t xml:space="preserve"> message to the </w:t>
      </w:r>
      <w:r w:rsidR="00AA3757">
        <w:rPr>
          <w:rFonts w:ascii="Times New Roman" w:hAnsi="Times New Roman"/>
          <w:szCs w:val="22"/>
        </w:rPr>
        <w:t>Client Program</w:t>
      </w:r>
      <w:r w:rsidRPr="00E82CDA">
        <w:rPr>
          <w:rFonts w:ascii="Times New Roman" w:hAnsi="Times New Roman"/>
          <w:szCs w:val="22"/>
        </w:rPr>
        <w:t xml:space="preserve"> that </w:t>
      </w:r>
      <w:r w:rsidR="00397856" w:rsidRPr="00E82CDA">
        <w:rPr>
          <w:rFonts w:ascii="Times New Roman" w:hAnsi="Times New Roman"/>
          <w:szCs w:val="22"/>
        </w:rPr>
        <w:t xml:space="preserve">some </w:t>
      </w:r>
      <w:r w:rsidRPr="00E82CDA">
        <w:rPr>
          <w:rFonts w:ascii="Times New Roman" w:hAnsi="Times New Roman"/>
          <w:szCs w:val="22"/>
        </w:rPr>
        <w:t>parameters are missing.</w:t>
      </w:r>
    </w:p>
    <w:p w:rsidR="00932C16" w:rsidRPr="00E82CDA" w:rsidRDefault="00932C16" w:rsidP="00E3370C">
      <w:pPr>
        <w:pStyle w:val="ListParagraph"/>
        <w:numPr>
          <w:ilvl w:val="1"/>
          <w:numId w:val="16"/>
        </w:numPr>
        <w:overflowPunct w:val="0"/>
        <w:autoSpaceDE w:val="0"/>
        <w:autoSpaceDN w:val="0"/>
        <w:adjustRightInd w:val="0"/>
        <w:spacing w:after="0" w:line="240" w:lineRule="auto"/>
        <w:ind w:left="720"/>
        <w:contextualSpacing/>
        <w:textAlignment w:val="baseline"/>
        <w:rPr>
          <w:rFonts w:ascii="Times New Roman" w:hAnsi="Times New Roman"/>
          <w:szCs w:val="22"/>
        </w:rPr>
      </w:pPr>
      <w:r w:rsidRPr="00E82CDA">
        <w:rPr>
          <w:rFonts w:ascii="Times New Roman" w:hAnsi="Times New Roman"/>
          <w:szCs w:val="22"/>
        </w:rPr>
        <w:t>End of use case.</w:t>
      </w:r>
    </w:p>
    <w:p w:rsidR="00932C16" w:rsidRPr="00E82CDA" w:rsidRDefault="00932C16" w:rsidP="00932C16">
      <w:pPr>
        <w:rPr>
          <w:b/>
          <w:sz w:val="22"/>
          <w:szCs w:val="22"/>
        </w:rPr>
      </w:pPr>
    </w:p>
    <w:p w:rsidR="00932C16" w:rsidRPr="00E82CDA" w:rsidRDefault="00932C16" w:rsidP="00932C16">
      <w:pPr>
        <w:rPr>
          <w:b/>
          <w:sz w:val="22"/>
          <w:szCs w:val="22"/>
        </w:rPr>
      </w:pPr>
      <w:r w:rsidRPr="00E82CDA">
        <w:rPr>
          <w:b/>
          <w:sz w:val="22"/>
          <w:szCs w:val="22"/>
        </w:rPr>
        <w:t>Alt 2: The system is not able to access the local database.</w:t>
      </w:r>
    </w:p>
    <w:p w:rsidR="00932C16" w:rsidRPr="00CA4758" w:rsidRDefault="00932C16" w:rsidP="00932C16">
      <w:pPr>
        <w:ind w:firstLine="360"/>
        <w:rPr>
          <w:sz w:val="22"/>
          <w:szCs w:val="22"/>
        </w:rPr>
      </w:pPr>
      <w:r w:rsidRPr="00CA4758">
        <w:rPr>
          <w:sz w:val="22"/>
          <w:szCs w:val="22"/>
        </w:rPr>
        <w:t>2-1. The system logs an error</w:t>
      </w:r>
      <w:r w:rsidR="00371AAA">
        <w:rPr>
          <w:sz w:val="22"/>
          <w:szCs w:val="22"/>
        </w:rPr>
        <w:t xml:space="preserve"> in the activity log</w:t>
      </w:r>
      <w:r w:rsidRPr="00CA4758">
        <w:rPr>
          <w:sz w:val="22"/>
          <w:szCs w:val="22"/>
        </w:rPr>
        <w:t>.</w:t>
      </w:r>
    </w:p>
    <w:p w:rsidR="00932C16" w:rsidRPr="00CA4758" w:rsidRDefault="00932C16" w:rsidP="00932C16">
      <w:pPr>
        <w:ind w:firstLine="360"/>
        <w:rPr>
          <w:sz w:val="22"/>
          <w:szCs w:val="22"/>
        </w:rPr>
      </w:pPr>
      <w:r w:rsidRPr="00CA4758">
        <w:rPr>
          <w:sz w:val="22"/>
          <w:szCs w:val="22"/>
        </w:rPr>
        <w:t>2-2. Th</w:t>
      </w:r>
      <w:r w:rsidR="00AC53F4">
        <w:rPr>
          <w:sz w:val="22"/>
          <w:szCs w:val="22"/>
        </w:rPr>
        <w:t>e use case continues at Alt</w:t>
      </w:r>
      <w:r w:rsidRPr="00CA4758">
        <w:rPr>
          <w:sz w:val="22"/>
          <w:szCs w:val="22"/>
        </w:rPr>
        <w:t xml:space="preserve"> 3.</w:t>
      </w:r>
    </w:p>
    <w:p w:rsidR="00932C16" w:rsidRPr="00CA4758" w:rsidRDefault="00932C16" w:rsidP="00932C16">
      <w:pPr>
        <w:rPr>
          <w:b/>
          <w:sz w:val="22"/>
          <w:szCs w:val="22"/>
        </w:rPr>
      </w:pPr>
    </w:p>
    <w:p w:rsidR="00932C16" w:rsidRPr="00CA4758" w:rsidRDefault="00932C16" w:rsidP="00932C16">
      <w:pPr>
        <w:rPr>
          <w:b/>
          <w:sz w:val="22"/>
          <w:szCs w:val="22"/>
        </w:rPr>
      </w:pPr>
      <w:r w:rsidRPr="00CA4758">
        <w:rPr>
          <w:b/>
          <w:sz w:val="22"/>
          <w:szCs w:val="22"/>
        </w:rPr>
        <w:t>Alt. 3: The local database does not contain the requested data.</w:t>
      </w:r>
    </w:p>
    <w:p w:rsidR="00932C16" w:rsidRPr="00E82CDA" w:rsidRDefault="00932C16" w:rsidP="00E3370C">
      <w:pPr>
        <w:pStyle w:val="ListParagraph"/>
        <w:numPr>
          <w:ilvl w:val="1"/>
          <w:numId w:val="17"/>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Local database returns an empty search result.</w:t>
      </w:r>
    </w:p>
    <w:p w:rsidR="00397856" w:rsidRPr="00E82CDA" w:rsidRDefault="00932C16" w:rsidP="00E3370C">
      <w:pPr>
        <w:pStyle w:val="ListParagraph"/>
        <w:numPr>
          <w:ilvl w:val="1"/>
          <w:numId w:val="17"/>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The system verifies that historical weather data source was not queried for the same weat</w:t>
      </w:r>
      <w:r w:rsidR="00433F81" w:rsidRPr="00E82CDA">
        <w:rPr>
          <w:rFonts w:ascii="Times New Roman" w:hAnsi="Times New Roman"/>
        </w:rPr>
        <w:t>her data in the last hour</w:t>
      </w:r>
      <w:r w:rsidR="00AC53F4" w:rsidRPr="00E82CDA">
        <w:rPr>
          <w:rFonts w:ascii="Times New Roman" w:hAnsi="Times New Roman"/>
        </w:rPr>
        <w:t xml:space="preserve"> (Alt</w:t>
      </w:r>
      <w:r w:rsidRPr="00E82CDA">
        <w:rPr>
          <w:rFonts w:ascii="Times New Roman" w:hAnsi="Times New Roman"/>
        </w:rPr>
        <w:t xml:space="preserve"> 3.1)</w:t>
      </w:r>
      <w:r w:rsidR="00433F81" w:rsidRPr="00E82CDA">
        <w:rPr>
          <w:rFonts w:ascii="Times New Roman" w:hAnsi="Times New Roman"/>
        </w:rPr>
        <w:t>.</w:t>
      </w:r>
    </w:p>
    <w:p w:rsidR="00932C16" w:rsidRPr="00E82CDA" w:rsidRDefault="00932C16" w:rsidP="00E3370C">
      <w:pPr>
        <w:pStyle w:val="ListParagraph"/>
        <w:numPr>
          <w:ilvl w:val="1"/>
          <w:numId w:val="17"/>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The system queries the historical weather data source for the requested data.</w:t>
      </w:r>
    </w:p>
    <w:p w:rsidR="00932C16" w:rsidRPr="00E82CDA" w:rsidRDefault="00932C16" w:rsidP="00E3370C">
      <w:pPr>
        <w:pStyle w:val="ListParagraph"/>
        <w:numPr>
          <w:ilvl w:val="1"/>
          <w:numId w:val="17"/>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The historical weather data source returns the</w:t>
      </w:r>
      <w:r w:rsidR="00433F81" w:rsidRPr="00E82CDA">
        <w:rPr>
          <w:rFonts w:ascii="Times New Roman" w:hAnsi="Times New Roman"/>
        </w:rPr>
        <w:t xml:space="preserve"> requested data</w:t>
      </w:r>
      <w:r w:rsidR="00AC53F4" w:rsidRPr="00E82CDA">
        <w:rPr>
          <w:rFonts w:ascii="Times New Roman" w:hAnsi="Times New Roman"/>
        </w:rPr>
        <w:t xml:space="preserve"> (Alt 3.2, Alt</w:t>
      </w:r>
      <w:r w:rsidRPr="00E82CDA">
        <w:rPr>
          <w:rFonts w:ascii="Times New Roman" w:hAnsi="Times New Roman"/>
        </w:rPr>
        <w:t xml:space="preserve"> 3.3)</w:t>
      </w:r>
      <w:r w:rsidR="00433F81" w:rsidRPr="00E82CDA">
        <w:rPr>
          <w:rFonts w:ascii="Times New Roman" w:hAnsi="Times New Roman"/>
        </w:rPr>
        <w:t>.</w:t>
      </w:r>
    </w:p>
    <w:p w:rsidR="00932C16" w:rsidRPr="00E82CDA" w:rsidRDefault="00932C16" w:rsidP="00E3370C">
      <w:pPr>
        <w:pStyle w:val="ListParagraph"/>
        <w:numPr>
          <w:ilvl w:val="1"/>
          <w:numId w:val="17"/>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The system parses the received data.</w:t>
      </w:r>
    </w:p>
    <w:p w:rsidR="00932C16" w:rsidRPr="00E82CDA" w:rsidRDefault="00932C16" w:rsidP="00E3370C">
      <w:pPr>
        <w:pStyle w:val="ListParagraph"/>
        <w:numPr>
          <w:ilvl w:val="1"/>
          <w:numId w:val="17"/>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The system stores parsed dat</w:t>
      </w:r>
      <w:r w:rsidR="00AC53F4" w:rsidRPr="00E82CDA">
        <w:rPr>
          <w:rFonts w:ascii="Times New Roman" w:hAnsi="Times New Roman"/>
        </w:rPr>
        <w:t>a into</w:t>
      </w:r>
      <w:r w:rsidR="00433F81" w:rsidRPr="00E82CDA">
        <w:rPr>
          <w:rFonts w:ascii="Times New Roman" w:hAnsi="Times New Roman"/>
        </w:rPr>
        <w:t xml:space="preserve"> the local database</w:t>
      </w:r>
      <w:r w:rsidR="00AC53F4" w:rsidRPr="00E82CDA">
        <w:rPr>
          <w:rFonts w:ascii="Times New Roman" w:hAnsi="Times New Roman"/>
        </w:rPr>
        <w:t xml:space="preserve"> (Alt</w:t>
      </w:r>
      <w:r w:rsidRPr="00E82CDA">
        <w:rPr>
          <w:rFonts w:ascii="Times New Roman" w:hAnsi="Times New Roman"/>
        </w:rPr>
        <w:t xml:space="preserve"> 3.4)</w:t>
      </w:r>
      <w:r w:rsidR="00433F81" w:rsidRPr="00E82CDA">
        <w:rPr>
          <w:rFonts w:ascii="Times New Roman" w:hAnsi="Times New Roman"/>
        </w:rPr>
        <w:t>.</w:t>
      </w:r>
    </w:p>
    <w:p w:rsidR="00932C16" w:rsidRPr="00E82CDA" w:rsidRDefault="00932C16" w:rsidP="00E3370C">
      <w:pPr>
        <w:pStyle w:val="ListParagraph"/>
        <w:numPr>
          <w:ilvl w:val="1"/>
          <w:numId w:val="17"/>
        </w:numPr>
        <w:overflowPunct w:val="0"/>
        <w:autoSpaceDE w:val="0"/>
        <w:autoSpaceDN w:val="0"/>
        <w:adjustRightInd w:val="0"/>
        <w:spacing w:after="0" w:line="240" w:lineRule="auto"/>
        <w:contextualSpacing/>
        <w:textAlignment w:val="baseline"/>
        <w:rPr>
          <w:rFonts w:ascii="Times New Roman" w:hAnsi="Times New Roman"/>
        </w:rPr>
      </w:pPr>
      <w:r w:rsidRPr="00E82CDA">
        <w:rPr>
          <w:rFonts w:ascii="Times New Roman" w:hAnsi="Times New Roman"/>
        </w:rPr>
        <w:t>The use case contin</w:t>
      </w:r>
      <w:r w:rsidR="00AC53F4" w:rsidRPr="00E82CDA">
        <w:rPr>
          <w:rFonts w:ascii="Times New Roman" w:hAnsi="Times New Roman"/>
        </w:rPr>
        <w:t>ues at</w:t>
      </w:r>
      <w:r w:rsidRPr="00E82CDA">
        <w:rPr>
          <w:rFonts w:ascii="Times New Roman" w:hAnsi="Times New Roman"/>
        </w:rPr>
        <w:t xml:space="preserve"> step 4. </w:t>
      </w:r>
    </w:p>
    <w:p w:rsidR="00932C16" w:rsidRPr="00E82CDA" w:rsidRDefault="00932C16" w:rsidP="00932C16"/>
    <w:p w:rsidR="00932C16" w:rsidRPr="00CA4758" w:rsidRDefault="00932C16" w:rsidP="00932C16">
      <w:pPr>
        <w:rPr>
          <w:b/>
          <w:sz w:val="22"/>
          <w:szCs w:val="22"/>
        </w:rPr>
      </w:pPr>
      <w:r w:rsidRPr="00CA4758">
        <w:rPr>
          <w:b/>
          <w:sz w:val="22"/>
          <w:szCs w:val="22"/>
        </w:rPr>
        <w:t>Alt. 3.1: The historical weather data source has been queried for the same weather data in the last hour.</w:t>
      </w:r>
    </w:p>
    <w:p w:rsidR="00932C16" w:rsidRPr="00CA4758" w:rsidRDefault="00932C16" w:rsidP="00932C16">
      <w:pPr>
        <w:ind w:left="720" w:hanging="360"/>
        <w:rPr>
          <w:sz w:val="22"/>
          <w:szCs w:val="22"/>
        </w:rPr>
      </w:pPr>
      <w:r w:rsidRPr="00CA4758">
        <w:rPr>
          <w:sz w:val="22"/>
          <w:szCs w:val="22"/>
        </w:rPr>
        <w:t>3.1-1. The system returns an error m</w:t>
      </w:r>
      <w:r w:rsidR="0085024D">
        <w:rPr>
          <w:sz w:val="22"/>
          <w:szCs w:val="22"/>
        </w:rPr>
        <w:t>essage to the Client Program</w:t>
      </w:r>
      <w:r w:rsidRPr="00CA4758">
        <w:rPr>
          <w:sz w:val="22"/>
          <w:szCs w:val="22"/>
        </w:rPr>
        <w:t xml:space="preserve"> stating that the requested data are not available. </w:t>
      </w:r>
    </w:p>
    <w:p w:rsidR="00932C16" w:rsidRPr="00CA4758" w:rsidRDefault="00932C16" w:rsidP="00932C16">
      <w:pPr>
        <w:rPr>
          <w:sz w:val="22"/>
          <w:szCs w:val="22"/>
        </w:rPr>
      </w:pPr>
    </w:p>
    <w:p w:rsidR="00932C16" w:rsidRPr="00CA4758" w:rsidRDefault="00932C16" w:rsidP="00932C16">
      <w:pPr>
        <w:rPr>
          <w:b/>
          <w:sz w:val="22"/>
          <w:szCs w:val="22"/>
        </w:rPr>
      </w:pPr>
      <w:r w:rsidRPr="00CA4758">
        <w:rPr>
          <w:b/>
          <w:sz w:val="22"/>
          <w:szCs w:val="22"/>
        </w:rPr>
        <w:t>Alt. 3.2: The system is unable to establish a connection to the historical weather data source.</w:t>
      </w:r>
    </w:p>
    <w:p w:rsidR="00932C16" w:rsidRPr="00CA4758" w:rsidRDefault="00932C16" w:rsidP="00932C16">
      <w:pPr>
        <w:ind w:firstLine="360"/>
        <w:rPr>
          <w:sz w:val="22"/>
          <w:szCs w:val="22"/>
        </w:rPr>
      </w:pPr>
      <w:r w:rsidRPr="00CA4758">
        <w:rPr>
          <w:sz w:val="22"/>
          <w:szCs w:val="22"/>
        </w:rPr>
        <w:t>3.2-1. The system logs an error</w:t>
      </w:r>
      <w:r w:rsidR="00644E60">
        <w:rPr>
          <w:sz w:val="22"/>
          <w:szCs w:val="22"/>
        </w:rPr>
        <w:t xml:space="preserve"> in the activity log</w:t>
      </w:r>
      <w:r w:rsidRPr="00CA4758">
        <w:rPr>
          <w:sz w:val="22"/>
          <w:szCs w:val="22"/>
        </w:rPr>
        <w:t>.</w:t>
      </w:r>
    </w:p>
    <w:p w:rsidR="00932C16" w:rsidRPr="00CA4758" w:rsidRDefault="00932C16" w:rsidP="00932C16">
      <w:pPr>
        <w:ind w:firstLine="360"/>
        <w:rPr>
          <w:sz w:val="22"/>
          <w:szCs w:val="22"/>
        </w:rPr>
      </w:pPr>
      <w:r w:rsidRPr="00CA4758">
        <w:rPr>
          <w:sz w:val="22"/>
          <w:szCs w:val="22"/>
        </w:rPr>
        <w:t>3.2-2. The system returns an error m</w:t>
      </w:r>
      <w:r w:rsidR="0085024D">
        <w:rPr>
          <w:sz w:val="22"/>
          <w:szCs w:val="22"/>
        </w:rPr>
        <w:t>essage to the Client Program</w:t>
      </w:r>
      <w:r w:rsidRPr="00CA4758">
        <w:rPr>
          <w:sz w:val="22"/>
          <w:szCs w:val="22"/>
        </w:rPr>
        <w:t>.</w:t>
      </w:r>
    </w:p>
    <w:p w:rsidR="00932C16" w:rsidRPr="00CA4758" w:rsidRDefault="00932C16" w:rsidP="00932C16">
      <w:pPr>
        <w:ind w:firstLine="360"/>
        <w:rPr>
          <w:sz w:val="22"/>
          <w:szCs w:val="22"/>
        </w:rPr>
      </w:pPr>
      <w:r w:rsidRPr="00CA4758">
        <w:rPr>
          <w:sz w:val="22"/>
          <w:szCs w:val="22"/>
        </w:rPr>
        <w:t xml:space="preserve">3.2-3. End of use case.  </w:t>
      </w:r>
    </w:p>
    <w:p w:rsidR="00932C16" w:rsidRPr="00CA4758" w:rsidRDefault="00932C16" w:rsidP="00932C16">
      <w:pPr>
        <w:rPr>
          <w:sz w:val="22"/>
          <w:szCs w:val="22"/>
        </w:rPr>
      </w:pPr>
    </w:p>
    <w:p w:rsidR="00932C16" w:rsidRPr="00CA4758" w:rsidRDefault="00932C16" w:rsidP="00932C16">
      <w:pPr>
        <w:rPr>
          <w:b/>
          <w:sz w:val="22"/>
          <w:szCs w:val="22"/>
        </w:rPr>
      </w:pPr>
      <w:r w:rsidRPr="00CA4758">
        <w:rPr>
          <w:b/>
          <w:sz w:val="22"/>
          <w:szCs w:val="22"/>
        </w:rPr>
        <w:t>Alt. 3.3: The historical weather data source does not contain the requested data.</w:t>
      </w:r>
    </w:p>
    <w:p w:rsidR="00932C16" w:rsidRPr="00CA4758" w:rsidRDefault="00932C16" w:rsidP="00932C16">
      <w:pPr>
        <w:ind w:left="900" w:hanging="540"/>
        <w:rPr>
          <w:sz w:val="22"/>
          <w:szCs w:val="22"/>
        </w:rPr>
      </w:pPr>
      <w:r w:rsidRPr="00CA4758">
        <w:rPr>
          <w:sz w:val="22"/>
          <w:szCs w:val="22"/>
        </w:rPr>
        <w:t>3.3-1. The historical weather data source returns an empty search result.</w:t>
      </w:r>
    </w:p>
    <w:p w:rsidR="00932C16" w:rsidRPr="00CA4758" w:rsidRDefault="00932C16" w:rsidP="00932C16">
      <w:pPr>
        <w:ind w:left="900" w:hanging="540"/>
        <w:rPr>
          <w:sz w:val="22"/>
          <w:szCs w:val="22"/>
        </w:rPr>
      </w:pPr>
      <w:r w:rsidRPr="00CA4758">
        <w:rPr>
          <w:sz w:val="22"/>
          <w:szCs w:val="22"/>
        </w:rPr>
        <w:t>3.3-2. The system returns a m</w:t>
      </w:r>
      <w:r w:rsidR="0085024D">
        <w:rPr>
          <w:sz w:val="22"/>
          <w:szCs w:val="22"/>
        </w:rPr>
        <w:t>essage to the Client Program</w:t>
      </w:r>
      <w:r w:rsidRPr="00CA4758">
        <w:rPr>
          <w:sz w:val="22"/>
          <w:szCs w:val="22"/>
        </w:rPr>
        <w:t xml:space="preserve"> describing that the requested data were not found.</w:t>
      </w:r>
    </w:p>
    <w:p w:rsidR="00932C16" w:rsidRPr="00CA4758" w:rsidRDefault="00932C16" w:rsidP="00932C16">
      <w:pPr>
        <w:ind w:left="900" w:hanging="540"/>
        <w:rPr>
          <w:sz w:val="22"/>
          <w:szCs w:val="22"/>
        </w:rPr>
      </w:pPr>
      <w:r w:rsidRPr="00CA4758">
        <w:rPr>
          <w:sz w:val="22"/>
          <w:szCs w:val="22"/>
        </w:rPr>
        <w:t>3.3-3. End of use case.</w:t>
      </w:r>
    </w:p>
    <w:p w:rsidR="00932C16" w:rsidRPr="00CA4758" w:rsidRDefault="00932C16" w:rsidP="00932C16">
      <w:pPr>
        <w:ind w:left="900" w:hanging="540"/>
        <w:rPr>
          <w:sz w:val="22"/>
          <w:szCs w:val="22"/>
        </w:rPr>
      </w:pPr>
    </w:p>
    <w:p w:rsidR="00932C16" w:rsidRPr="00CA4758" w:rsidRDefault="00932C16" w:rsidP="00932C16">
      <w:pPr>
        <w:rPr>
          <w:b/>
          <w:sz w:val="22"/>
          <w:szCs w:val="22"/>
        </w:rPr>
      </w:pPr>
      <w:r w:rsidRPr="00CA4758">
        <w:rPr>
          <w:b/>
          <w:sz w:val="22"/>
          <w:szCs w:val="22"/>
        </w:rPr>
        <w:t>Alt. 3.4: The system is not able to access the local database.</w:t>
      </w:r>
    </w:p>
    <w:p w:rsidR="00932C16" w:rsidRPr="00CA4758" w:rsidRDefault="00932C16" w:rsidP="00932C16">
      <w:pPr>
        <w:ind w:firstLine="360"/>
        <w:rPr>
          <w:sz w:val="22"/>
          <w:szCs w:val="22"/>
        </w:rPr>
      </w:pPr>
      <w:r w:rsidRPr="00CA4758">
        <w:rPr>
          <w:sz w:val="22"/>
          <w:szCs w:val="22"/>
        </w:rPr>
        <w:t>3.4-1. The system logs an error</w:t>
      </w:r>
      <w:r w:rsidR="00644E60">
        <w:rPr>
          <w:sz w:val="22"/>
          <w:szCs w:val="22"/>
        </w:rPr>
        <w:t xml:space="preserve"> in the activity log</w:t>
      </w:r>
      <w:r w:rsidRPr="00CA4758">
        <w:rPr>
          <w:sz w:val="22"/>
          <w:szCs w:val="22"/>
        </w:rPr>
        <w:t>.</w:t>
      </w:r>
    </w:p>
    <w:p w:rsidR="00932C16" w:rsidRPr="00CA4758" w:rsidRDefault="00932C16" w:rsidP="00932C16">
      <w:pPr>
        <w:ind w:firstLine="360"/>
        <w:rPr>
          <w:sz w:val="22"/>
          <w:szCs w:val="22"/>
        </w:rPr>
      </w:pPr>
      <w:r w:rsidRPr="00CA4758">
        <w:rPr>
          <w:sz w:val="22"/>
          <w:szCs w:val="22"/>
        </w:rPr>
        <w:t>3.4-2.</w:t>
      </w:r>
      <w:r w:rsidR="000E7FE1">
        <w:rPr>
          <w:sz w:val="22"/>
          <w:szCs w:val="22"/>
        </w:rPr>
        <w:t xml:space="preserve"> </w:t>
      </w:r>
      <w:r w:rsidR="00AC53F4">
        <w:rPr>
          <w:sz w:val="22"/>
          <w:szCs w:val="22"/>
        </w:rPr>
        <w:t>The use case continues at</w:t>
      </w:r>
      <w:r w:rsidRPr="00CA4758">
        <w:rPr>
          <w:sz w:val="22"/>
          <w:szCs w:val="22"/>
        </w:rPr>
        <w:t xml:space="preserve"> step 4.</w:t>
      </w:r>
    </w:p>
    <w:p w:rsidR="00932C16" w:rsidRPr="00CA4758" w:rsidRDefault="00932C16" w:rsidP="00932C16">
      <w:pPr>
        <w:rPr>
          <w:sz w:val="22"/>
          <w:szCs w:val="22"/>
        </w:rPr>
      </w:pPr>
    </w:p>
    <w:p w:rsidR="00932C16" w:rsidRPr="00CA4758" w:rsidRDefault="00932C16" w:rsidP="00CA4758">
      <w:pPr>
        <w:pStyle w:val="Heading4"/>
      </w:pPr>
      <w:bookmarkStart w:id="82" w:name="_Toc252828022"/>
      <w:r w:rsidRPr="00CA4758">
        <w:t>Use Case #2: Acquire List of Weather Stations</w:t>
      </w:r>
      <w:bookmarkEnd w:id="82"/>
    </w:p>
    <w:p w:rsidR="00932C16" w:rsidRPr="00CA4758" w:rsidRDefault="00932C16" w:rsidP="00932C16">
      <w:pPr>
        <w:rPr>
          <w:sz w:val="22"/>
          <w:szCs w:val="22"/>
        </w:rPr>
      </w:pPr>
      <w:r w:rsidRPr="00CA4758">
        <w:rPr>
          <w:b/>
          <w:sz w:val="22"/>
          <w:szCs w:val="22"/>
        </w:rPr>
        <w:t>Use Case Description:</w:t>
      </w:r>
      <w:r w:rsidRPr="00CA4758">
        <w:rPr>
          <w:sz w:val="22"/>
          <w:szCs w:val="22"/>
        </w:rPr>
        <w:t xml:space="preserve"> The </w:t>
      </w:r>
      <w:r w:rsidR="00AA3757">
        <w:rPr>
          <w:sz w:val="22"/>
          <w:szCs w:val="22"/>
        </w:rPr>
        <w:t>Client Program</w:t>
      </w:r>
      <w:r w:rsidRPr="00CA4758">
        <w:rPr>
          <w:sz w:val="22"/>
          <w:szCs w:val="22"/>
        </w:rPr>
        <w:t xml:space="preserve"> requests a list of weather stations </w:t>
      </w:r>
      <w:r w:rsidR="00064E88">
        <w:rPr>
          <w:sz w:val="22"/>
          <w:szCs w:val="22"/>
        </w:rPr>
        <w:t>that satisfy a set of provided parameters. The parameters</w:t>
      </w:r>
      <w:r w:rsidRPr="00CA4758">
        <w:rPr>
          <w:sz w:val="22"/>
          <w:szCs w:val="22"/>
        </w:rPr>
        <w:t xml:space="preserve"> could </w:t>
      </w:r>
      <w:r w:rsidR="00064E88">
        <w:rPr>
          <w:sz w:val="22"/>
          <w:szCs w:val="22"/>
        </w:rPr>
        <w:t>be a station’s ID, state, location, longitude,</w:t>
      </w:r>
      <w:r w:rsidRPr="00CA4758">
        <w:rPr>
          <w:sz w:val="22"/>
          <w:szCs w:val="22"/>
        </w:rPr>
        <w:t xml:space="preserve"> </w:t>
      </w:r>
      <w:r w:rsidR="00064E88">
        <w:rPr>
          <w:sz w:val="22"/>
          <w:szCs w:val="22"/>
        </w:rPr>
        <w:t>l</w:t>
      </w:r>
      <w:r w:rsidRPr="00CA4758">
        <w:rPr>
          <w:sz w:val="22"/>
          <w:szCs w:val="22"/>
        </w:rPr>
        <w:t>atitude</w:t>
      </w:r>
      <w:r w:rsidR="00064E88">
        <w:rPr>
          <w:sz w:val="22"/>
          <w:szCs w:val="22"/>
        </w:rPr>
        <w:t>, or a priority list</w:t>
      </w:r>
      <w:r w:rsidRPr="00CA4758">
        <w:rPr>
          <w:sz w:val="22"/>
          <w:szCs w:val="22"/>
        </w:rPr>
        <w:t xml:space="preserve">. </w:t>
      </w:r>
    </w:p>
    <w:p w:rsidR="00932C16" w:rsidRPr="00CA4758" w:rsidRDefault="00932C16" w:rsidP="00932C16">
      <w:pPr>
        <w:ind w:left="720" w:hanging="720"/>
        <w:rPr>
          <w:sz w:val="22"/>
          <w:szCs w:val="22"/>
        </w:rPr>
      </w:pPr>
      <w:r w:rsidRPr="00CA4758">
        <w:rPr>
          <w:b/>
          <w:sz w:val="22"/>
          <w:szCs w:val="22"/>
        </w:rPr>
        <w:t>Actors:</w:t>
      </w:r>
      <w:r w:rsidRPr="00CA4758">
        <w:rPr>
          <w:sz w:val="22"/>
          <w:szCs w:val="22"/>
        </w:rPr>
        <w:t xml:space="preserve"> </w:t>
      </w:r>
      <w:r w:rsidR="00AA3757">
        <w:rPr>
          <w:sz w:val="22"/>
          <w:szCs w:val="22"/>
        </w:rPr>
        <w:t>Client Program</w:t>
      </w:r>
      <w:r w:rsidRPr="00CA4758">
        <w:rPr>
          <w:sz w:val="22"/>
          <w:szCs w:val="22"/>
        </w:rPr>
        <w:t>, Historical Weather Data Source.</w:t>
      </w:r>
    </w:p>
    <w:p w:rsidR="00932C16" w:rsidRPr="00CA4758" w:rsidRDefault="00932C16" w:rsidP="00932C16">
      <w:pPr>
        <w:rPr>
          <w:sz w:val="22"/>
          <w:szCs w:val="22"/>
        </w:rPr>
      </w:pPr>
      <w:r w:rsidRPr="00CA4758">
        <w:rPr>
          <w:b/>
          <w:sz w:val="22"/>
          <w:szCs w:val="22"/>
        </w:rPr>
        <w:t>Precondition:</w:t>
      </w:r>
      <w:r w:rsidRPr="00CA4758">
        <w:rPr>
          <w:sz w:val="22"/>
          <w:szCs w:val="22"/>
        </w:rPr>
        <w:t xml:space="preserve"> The system is idle and waiting for a request from a </w:t>
      </w:r>
      <w:r w:rsidR="00AA3757">
        <w:rPr>
          <w:sz w:val="22"/>
          <w:szCs w:val="22"/>
        </w:rPr>
        <w:t>Client Program</w:t>
      </w:r>
      <w:r w:rsidRPr="00CA4758">
        <w:rPr>
          <w:sz w:val="22"/>
          <w:szCs w:val="22"/>
        </w:rPr>
        <w:t>.</w:t>
      </w:r>
    </w:p>
    <w:p w:rsidR="00932C16" w:rsidRPr="00CA4758" w:rsidRDefault="00932C16" w:rsidP="00932C16">
      <w:pPr>
        <w:rPr>
          <w:sz w:val="22"/>
          <w:szCs w:val="22"/>
        </w:rPr>
      </w:pPr>
      <w:r w:rsidRPr="00CA4758">
        <w:rPr>
          <w:b/>
          <w:sz w:val="22"/>
          <w:szCs w:val="22"/>
        </w:rPr>
        <w:lastRenderedPageBreak/>
        <w:t>Post-condition:</w:t>
      </w:r>
      <w:r w:rsidRPr="00CA4758">
        <w:rPr>
          <w:sz w:val="22"/>
          <w:szCs w:val="22"/>
        </w:rPr>
        <w:t xml:space="preserve"> On successful completion, the requested list of weather stations is returned to the </w:t>
      </w:r>
      <w:r w:rsidR="00AA3757">
        <w:rPr>
          <w:sz w:val="22"/>
          <w:szCs w:val="22"/>
        </w:rPr>
        <w:t>Client Program</w:t>
      </w:r>
      <w:r w:rsidRPr="00CA4758">
        <w:rPr>
          <w:sz w:val="22"/>
          <w:szCs w:val="22"/>
        </w:rPr>
        <w:t>. If the system is unable to complete the request, the system logs an error message</w:t>
      </w:r>
      <w:r w:rsidR="00064E88">
        <w:rPr>
          <w:sz w:val="22"/>
          <w:szCs w:val="22"/>
        </w:rPr>
        <w:t xml:space="preserve"> into the activity</w:t>
      </w:r>
      <w:r w:rsidRPr="00CA4758">
        <w:rPr>
          <w:sz w:val="22"/>
          <w:szCs w:val="22"/>
        </w:rPr>
        <w:t xml:space="preserve"> log.</w:t>
      </w:r>
    </w:p>
    <w:p w:rsidR="00932C16" w:rsidRPr="00CA4758" w:rsidRDefault="00932C16" w:rsidP="00932C16">
      <w:pPr>
        <w:rPr>
          <w:sz w:val="22"/>
          <w:szCs w:val="22"/>
        </w:rPr>
      </w:pPr>
      <w:r w:rsidRPr="00CA4758">
        <w:rPr>
          <w:b/>
          <w:sz w:val="22"/>
          <w:szCs w:val="22"/>
        </w:rPr>
        <w:t xml:space="preserve">Trigger condition: </w:t>
      </w:r>
      <w:r w:rsidRPr="00CA4758">
        <w:rPr>
          <w:sz w:val="22"/>
          <w:szCs w:val="22"/>
        </w:rPr>
        <w:t>The</w:t>
      </w:r>
      <w:r w:rsidR="00695ED8">
        <w:rPr>
          <w:sz w:val="22"/>
          <w:szCs w:val="22"/>
        </w:rPr>
        <w:t xml:space="preserve"> system receives a request for</w:t>
      </w:r>
      <w:r w:rsidRPr="00CA4758">
        <w:rPr>
          <w:sz w:val="22"/>
          <w:szCs w:val="22"/>
        </w:rPr>
        <w:t xml:space="preserve"> a list of wea</w:t>
      </w:r>
      <w:r w:rsidR="00064E88">
        <w:rPr>
          <w:sz w:val="22"/>
          <w:szCs w:val="22"/>
        </w:rPr>
        <w:t xml:space="preserve">ther stations </w:t>
      </w:r>
      <w:r w:rsidR="00311280">
        <w:rPr>
          <w:sz w:val="22"/>
          <w:szCs w:val="22"/>
        </w:rPr>
        <w:t>that satisfy</w:t>
      </w:r>
      <w:r w:rsidR="00064E88">
        <w:rPr>
          <w:sz w:val="22"/>
          <w:szCs w:val="22"/>
        </w:rPr>
        <w:t xml:space="preserve"> a set of provided parameters.</w:t>
      </w:r>
    </w:p>
    <w:p w:rsidR="00932C16" w:rsidRPr="00CA4758" w:rsidRDefault="00932C16" w:rsidP="00932C16">
      <w:pPr>
        <w:rPr>
          <w:b/>
          <w:sz w:val="22"/>
          <w:szCs w:val="22"/>
        </w:rPr>
      </w:pPr>
      <w:r w:rsidRPr="00CA4758">
        <w:rPr>
          <w:b/>
          <w:sz w:val="22"/>
          <w:szCs w:val="22"/>
        </w:rPr>
        <w:t>Steps:</w:t>
      </w:r>
    </w:p>
    <w:p w:rsidR="00DB0D7D" w:rsidRPr="00E82CDA" w:rsidRDefault="00932C16" w:rsidP="00E3370C">
      <w:pPr>
        <w:pStyle w:val="ListParagraph"/>
        <w:numPr>
          <w:ilvl w:val="0"/>
          <w:numId w:val="18"/>
        </w:numPr>
        <w:overflowPunct w:val="0"/>
        <w:autoSpaceDE w:val="0"/>
        <w:autoSpaceDN w:val="0"/>
        <w:adjustRightInd w:val="0"/>
        <w:spacing w:after="0" w:line="240" w:lineRule="auto"/>
        <w:ind w:left="720"/>
        <w:contextualSpacing/>
        <w:textAlignment w:val="baseline"/>
        <w:rPr>
          <w:rFonts w:ascii="Times New Roman" w:hAnsi="Times New Roman"/>
          <w:szCs w:val="22"/>
        </w:rPr>
      </w:pPr>
      <w:r w:rsidRPr="00E82CDA">
        <w:rPr>
          <w:rFonts w:ascii="Times New Roman" w:hAnsi="Times New Roman"/>
          <w:szCs w:val="22"/>
        </w:rPr>
        <w:t xml:space="preserve">The system </w:t>
      </w:r>
      <w:r w:rsidR="00DB0D7D" w:rsidRPr="00E82CDA">
        <w:rPr>
          <w:rFonts w:ascii="Times New Roman" w:hAnsi="Times New Roman"/>
          <w:szCs w:val="22"/>
        </w:rPr>
        <w:t>verifies that the parameters for longitude, lati</w:t>
      </w:r>
      <w:r w:rsidR="00CE79AB" w:rsidRPr="00E82CDA">
        <w:rPr>
          <w:rFonts w:ascii="Times New Roman" w:hAnsi="Times New Roman"/>
          <w:szCs w:val="22"/>
        </w:rPr>
        <w:t>tude, location, state, or ID are</w:t>
      </w:r>
      <w:r w:rsidR="00DB0D7D" w:rsidRPr="00E82CDA">
        <w:rPr>
          <w:rFonts w:ascii="Times New Roman" w:hAnsi="Times New Roman"/>
          <w:szCs w:val="22"/>
        </w:rPr>
        <w:t xml:space="preserve"> included in the request (Alt 3</w:t>
      </w:r>
      <w:r w:rsidR="00540CBD" w:rsidRPr="00E82CDA">
        <w:rPr>
          <w:rFonts w:ascii="Times New Roman" w:hAnsi="Times New Roman"/>
          <w:szCs w:val="22"/>
        </w:rPr>
        <w:t>, Alt 4</w:t>
      </w:r>
      <w:r w:rsidR="00DB0D7D" w:rsidRPr="00E82CDA">
        <w:rPr>
          <w:rFonts w:ascii="Times New Roman" w:hAnsi="Times New Roman"/>
          <w:szCs w:val="22"/>
        </w:rPr>
        <w:t>).</w:t>
      </w:r>
    </w:p>
    <w:p w:rsidR="00932C16" w:rsidRPr="00E82CDA" w:rsidRDefault="00DB0D7D" w:rsidP="00E3370C">
      <w:pPr>
        <w:pStyle w:val="ListParagraph"/>
        <w:numPr>
          <w:ilvl w:val="0"/>
          <w:numId w:val="18"/>
        </w:numPr>
        <w:overflowPunct w:val="0"/>
        <w:autoSpaceDE w:val="0"/>
        <w:autoSpaceDN w:val="0"/>
        <w:adjustRightInd w:val="0"/>
        <w:spacing w:after="0" w:line="240" w:lineRule="auto"/>
        <w:ind w:left="720"/>
        <w:contextualSpacing/>
        <w:textAlignment w:val="baseline"/>
        <w:rPr>
          <w:rFonts w:ascii="Times New Roman" w:hAnsi="Times New Roman"/>
          <w:szCs w:val="22"/>
        </w:rPr>
      </w:pPr>
      <w:r w:rsidRPr="00E82CDA">
        <w:rPr>
          <w:rFonts w:ascii="Times New Roman" w:hAnsi="Times New Roman"/>
          <w:szCs w:val="22"/>
        </w:rPr>
        <w:t xml:space="preserve">The system </w:t>
      </w:r>
      <w:r w:rsidR="00932C16" w:rsidRPr="00E82CDA">
        <w:rPr>
          <w:rFonts w:ascii="Times New Roman" w:hAnsi="Times New Roman"/>
          <w:szCs w:val="22"/>
        </w:rPr>
        <w:t>creates a database search query using parameters provided in the request and queries the historical weather data source for the requested data.</w:t>
      </w:r>
    </w:p>
    <w:p w:rsidR="00932C16" w:rsidRPr="00E82CDA" w:rsidRDefault="00932C16" w:rsidP="00E3370C">
      <w:pPr>
        <w:pStyle w:val="ListParagraph"/>
        <w:numPr>
          <w:ilvl w:val="0"/>
          <w:numId w:val="18"/>
        </w:numPr>
        <w:overflowPunct w:val="0"/>
        <w:autoSpaceDE w:val="0"/>
        <w:autoSpaceDN w:val="0"/>
        <w:adjustRightInd w:val="0"/>
        <w:spacing w:after="0" w:line="240" w:lineRule="auto"/>
        <w:ind w:left="720"/>
        <w:contextualSpacing/>
        <w:textAlignment w:val="baseline"/>
        <w:rPr>
          <w:rFonts w:ascii="Times New Roman" w:hAnsi="Times New Roman"/>
          <w:szCs w:val="22"/>
        </w:rPr>
      </w:pPr>
      <w:r w:rsidRPr="00E82CDA">
        <w:rPr>
          <w:rFonts w:ascii="Times New Roman" w:hAnsi="Times New Roman"/>
          <w:szCs w:val="22"/>
        </w:rPr>
        <w:t xml:space="preserve">The historical weather data source returns the list of </w:t>
      </w:r>
      <w:r w:rsidR="00F8193F" w:rsidRPr="00E82CDA">
        <w:rPr>
          <w:rFonts w:ascii="Times New Roman" w:hAnsi="Times New Roman"/>
          <w:szCs w:val="22"/>
        </w:rPr>
        <w:t>weather stations available that satisfy the requested parameters</w:t>
      </w:r>
      <w:r w:rsidR="00433F81" w:rsidRPr="00E82CDA">
        <w:rPr>
          <w:rFonts w:ascii="Times New Roman" w:hAnsi="Times New Roman"/>
          <w:szCs w:val="22"/>
        </w:rPr>
        <w:t xml:space="preserve"> (Alt 1, Alt</w:t>
      </w:r>
      <w:r w:rsidRPr="00E82CDA">
        <w:rPr>
          <w:rFonts w:ascii="Times New Roman" w:hAnsi="Times New Roman"/>
          <w:szCs w:val="22"/>
        </w:rPr>
        <w:t xml:space="preserve"> 2)</w:t>
      </w:r>
      <w:r w:rsidR="00433F81" w:rsidRPr="00E82CDA">
        <w:rPr>
          <w:rFonts w:ascii="Times New Roman" w:hAnsi="Times New Roman"/>
          <w:szCs w:val="22"/>
        </w:rPr>
        <w:t>.</w:t>
      </w:r>
    </w:p>
    <w:p w:rsidR="00932C16" w:rsidRPr="00E82CDA" w:rsidRDefault="00F8193F" w:rsidP="00E3370C">
      <w:pPr>
        <w:pStyle w:val="ListParagraph"/>
        <w:numPr>
          <w:ilvl w:val="0"/>
          <w:numId w:val="18"/>
        </w:numPr>
        <w:overflowPunct w:val="0"/>
        <w:autoSpaceDE w:val="0"/>
        <w:autoSpaceDN w:val="0"/>
        <w:adjustRightInd w:val="0"/>
        <w:spacing w:after="0" w:line="240" w:lineRule="auto"/>
        <w:ind w:left="720"/>
        <w:contextualSpacing/>
        <w:textAlignment w:val="baseline"/>
        <w:rPr>
          <w:rFonts w:ascii="Times New Roman" w:hAnsi="Times New Roman"/>
          <w:szCs w:val="22"/>
        </w:rPr>
      </w:pPr>
      <w:r w:rsidRPr="00E82CDA">
        <w:rPr>
          <w:rFonts w:ascii="Times New Roman" w:hAnsi="Times New Roman"/>
          <w:szCs w:val="22"/>
        </w:rPr>
        <w:t>The system formats the received results into a list of weather stations.</w:t>
      </w:r>
    </w:p>
    <w:p w:rsidR="00932C16" w:rsidRPr="00E82CDA" w:rsidRDefault="00932C16" w:rsidP="00E3370C">
      <w:pPr>
        <w:pStyle w:val="ListParagraph"/>
        <w:numPr>
          <w:ilvl w:val="0"/>
          <w:numId w:val="18"/>
        </w:numPr>
        <w:overflowPunct w:val="0"/>
        <w:autoSpaceDE w:val="0"/>
        <w:autoSpaceDN w:val="0"/>
        <w:adjustRightInd w:val="0"/>
        <w:spacing w:after="0" w:line="240" w:lineRule="auto"/>
        <w:ind w:left="720"/>
        <w:contextualSpacing/>
        <w:textAlignment w:val="baseline"/>
        <w:rPr>
          <w:rFonts w:ascii="Times New Roman" w:hAnsi="Times New Roman"/>
          <w:szCs w:val="22"/>
        </w:rPr>
      </w:pPr>
      <w:r w:rsidRPr="00E82CDA">
        <w:rPr>
          <w:rFonts w:ascii="Times New Roman" w:hAnsi="Times New Roman"/>
          <w:szCs w:val="22"/>
        </w:rPr>
        <w:t xml:space="preserve">The system returns to the </w:t>
      </w:r>
      <w:r w:rsidR="0085024D">
        <w:rPr>
          <w:rFonts w:ascii="Times New Roman" w:hAnsi="Times New Roman"/>
          <w:szCs w:val="22"/>
        </w:rPr>
        <w:t>Client P</w:t>
      </w:r>
      <w:r w:rsidR="00AA3757">
        <w:rPr>
          <w:rFonts w:ascii="Times New Roman" w:hAnsi="Times New Roman"/>
          <w:szCs w:val="22"/>
        </w:rPr>
        <w:t xml:space="preserve">rogram </w:t>
      </w:r>
      <w:r w:rsidRPr="00E82CDA">
        <w:rPr>
          <w:rFonts w:ascii="Times New Roman" w:hAnsi="Times New Roman"/>
          <w:szCs w:val="22"/>
        </w:rPr>
        <w:t>the list of requested weather stations.</w:t>
      </w:r>
    </w:p>
    <w:p w:rsidR="00932C16" w:rsidRPr="00E82CDA" w:rsidRDefault="00932C16" w:rsidP="00E3370C">
      <w:pPr>
        <w:pStyle w:val="ListParagraph"/>
        <w:numPr>
          <w:ilvl w:val="0"/>
          <w:numId w:val="18"/>
        </w:numPr>
        <w:overflowPunct w:val="0"/>
        <w:autoSpaceDE w:val="0"/>
        <w:autoSpaceDN w:val="0"/>
        <w:adjustRightInd w:val="0"/>
        <w:spacing w:after="0" w:line="240" w:lineRule="auto"/>
        <w:ind w:left="720"/>
        <w:contextualSpacing/>
        <w:textAlignment w:val="baseline"/>
        <w:rPr>
          <w:rFonts w:ascii="Times New Roman" w:hAnsi="Times New Roman"/>
          <w:szCs w:val="22"/>
        </w:rPr>
      </w:pPr>
      <w:r w:rsidRPr="00E82CDA">
        <w:rPr>
          <w:rFonts w:ascii="Times New Roman" w:hAnsi="Times New Roman"/>
          <w:szCs w:val="22"/>
        </w:rPr>
        <w:t>End of use case.</w:t>
      </w:r>
    </w:p>
    <w:p w:rsidR="00932C16" w:rsidRPr="00CA4758" w:rsidRDefault="00932C16" w:rsidP="00932C16">
      <w:pPr>
        <w:rPr>
          <w:b/>
          <w:sz w:val="22"/>
          <w:szCs w:val="22"/>
        </w:rPr>
      </w:pPr>
    </w:p>
    <w:p w:rsidR="00932C16" w:rsidRPr="00CA4758" w:rsidRDefault="00932C16" w:rsidP="00932C16">
      <w:pPr>
        <w:rPr>
          <w:b/>
          <w:sz w:val="22"/>
          <w:szCs w:val="22"/>
        </w:rPr>
      </w:pPr>
      <w:r w:rsidRPr="00CA4758">
        <w:rPr>
          <w:b/>
          <w:sz w:val="22"/>
          <w:szCs w:val="22"/>
        </w:rPr>
        <w:t>Alternate Flows</w:t>
      </w:r>
    </w:p>
    <w:p w:rsidR="00932C16" w:rsidRPr="00CA4758" w:rsidRDefault="00932C16" w:rsidP="00932C16">
      <w:pPr>
        <w:rPr>
          <w:b/>
          <w:sz w:val="22"/>
          <w:szCs w:val="22"/>
        </w:rPr>
      </w:pPr>
      <w:r w:rsidRPr="00CA4758">
        <w:rPr>
          <w:b/>
          <w:sz w:val="22"/>
          <w:szCs w:val="22"/>
        </w:rPr>
        <w:t>Alt. 1: The system is not able to establish the connection to the historical weather data source.</w:t>
      </w:r>
    </w:p>
    <w:p w:rsidR="00932C16" w:rsidRPr="00AA3757" w:rsidRDefault="00932C16" w:rsidP="00E3370C">
      <w:pPr>
        <w:pStyle w:val="ListParagraph"/>
        <w:numPr>
          <w:ilvl w:val="1"/>
          <w:numId w:val="21"/>
        </w:numPr>
        <w:overflowPunct w:val="0"/>
        <w:autoSpaceDE w:val="0"/>
        <w:autoSpaceDN w:val="0"/>
        <w:adjustRightInd w:val="0"/>
        <w:spacing w:after="0" w:line="240" w:lineRule="auto"/>
        <w:ind w:firstLine="0"/>
        <w:contextualSpacing/>
        <w:textAlignment w:val="baseline"/>
        <w:rPr>
          <w:rFonts w:ascii="Times New Roman" w:hAnsi="Times New Roman"/>
          <w:szCs w:val="22"/>
        </w:rPr>
      </w:pPr>
      <w:r w:rsidRPr="00AA3757">
        <w:rPr>
          <w:rFonts w:ascii="Times New Roman" w:hAnsi="Times New Roman"/>
          <w:szCs w:val="22"/>
        </w:rPr>
        <w:t>The system logs an error message</w:t>
      </w:r>
      <w:r w:rsidR="00064E88" w:rsidRPr="00AA3757">
        <w:rPr>
          <w:rFonts w:ascii="Times New Roman" w:hAnsi="Times New Roman"/>
          <w:szCs w:val="22"/>
        </w:rPr>
        <w:t xml:space="preserve"> in the activity log</w:t>
      </w:r>
      <w:r w:rsidRPr="00AA3757">
        <w:rPr>
          <w:rFonts w:ascii="Times New Roman" w:hAnsi="Times New Roman"/>
          <w:szCs w:val="22"/>
        </w:rPr>
        <w:t>.</w:t>
      </w:r>
    </w:p>
    <w:p w:rsidR="00932C16" w:rsidRPr="00AA3757" w:rsidRDefault="00932C16" w:rsidP="00E3370C">
      <w:pPr>
        <w:pStyle w:val="ListParagraph"/>
        <w:numPr>
          <w:ilvl w:val="1"/>
          <w:numId w:val="21"/>
        </w:numPr>
        <w:overflowPunct w:val="0"/>
        <w:autoSpaceDE w:val="0"/>
        <w:autoSpaceDN w:val="0"/>
        <w:adjustRightInd w:val="0"/>
        <w:spacing w:after="0" w:line="240" w:lineRule="auto"/>
        <w:ind w:firstLine="0"/>
        <w:contextualSpacing/>
        <w:textAlignment w:val="baseline"/>
        <w:rPr>
          <w:rFonts w:ascii="Times New Roman" w:hAnsi="Times New Roman"/>
          <w:szCs w:val="22"/>
        </w:rPr>
      </w:pPr>
      <w:r w:rsidRPr="00AA3757">
        <w:rPr>
          <w:rFonts w:ascii="Times New Roman" w:hAnsi="Times New Roman"/>
          <w:szCs w:val="22"/>
        </w:rPr>
        <w:t>The system returns an error m</w:t>
      </w:r>
      <w:r w:rsidR="0085024D">
        <w:rPr>
          <w:rFonts w:ascii="Times New Roman" w:hAnsi="Times New Roman"/>
          <w:szCs w:val="22"/>
        </w:rPr>
        <w:t>essage to the Client Program</w:t>
      </w:r>
      <w:r w:rsidRPr="00AA3757">
        <w:rPr>
          <w:rFonts w:ascii="Times New Roman" w:hAnsi="Times New Roman"/>
          <w:szCs w:val="22"/>
        </w:rPr>
        <w:t>.</w:t>
      </w:r>
    </w:p>
    <w:p w:rsidR="00932C16" w:rsidRPr="00AA3757" w:rsidRDefault="000E7FE1" w:rsidP="00E3370C">
      <w:pPr>
        <w:pStyle w:val="ListParagraph"/>
        <w:numPr>
          <w:ilvl w:val="1"/>
          <w:numId w:val="21"/>
        </w:numPr>
        <w:overflowPunct w:val="0"/>
        <w:autoSpaceDE w:val="0"/>
        <w:autoSpaceDN w:val="0"/>
        <w:adjustRightInd w:val="0"/>
        <w:spacing w:after="0" w:line="240" w:lineRule="auto"/>
        <w:ind w:firstLine="0"/>
        <w:contextualSpacing/>
        <w:textAlignment w:val="baseline"/>
        <w:rPr>
          <w:rFonts w:ascii="Times New Roman" w:hAnsi="Times New Roman"/>
          <w:szCs w:val="22"/>
        </w:rPr>
      </w:pPr>
      <w:r w:rsidRPr="00AA3757">
        <w:rPr>
          <w:rFonts w:ascii="Times New Roman" w:hAnsi="Times New Roman"/>
          <w:szCs w:val="22"/>
        </w:rPr>
        <w:t xml:space="preserve"> </w:t>
      </w:r>
      <w:r w:rsidR="00932C16" w:rsidRPr="00AA3757">
        <w:rPr>
          <w:rFonts w:ascii="Times New Roman" w:hAnsi="Times New Roman"/>
          <w:szCs w:val="22"/>
        </w:rPr>
        <w:t>End of use case.</w:t>
      </w:r>
    </w:p>
    <w:p w:rsidR="00932C16" w:rsidRPr="00CA4758" w:rsidRDefault="00932C16" w:rsidP="00932C16">
      <w:pPr>
        <w:rPr>
          <w:sz w:val="22"/>
          <w:szCs w:val="22"/>
        </w:rPr>
      </w:pPr>
    </w:p>
    <w:p w:rsidR="00932C16" w:rsidRPr="00CA4758" w:rsidRDefault="00932C16" w:rsidP="00932C16">
      <w:pPr>
        <w:rPr>
          <w:b/>
          <w:sz w:val="22"/>
          <w:szCs w:val="22"/>
        </w:rPr>
      </w:pPr>
      <w:r w:rsidRPr="00CA4758">
        <w:rPr>
          <w:b/>
          <w:sz w:val="22"/>
          <w:szCs w:val="22"/>
        </w:rPr>
        <w:t>Alt. 2: The historical weather data source does not find any weathe</w:t>
      </w:r>
      <w:r w:rsidR="00064E88">
        <w:rPr>
          <w:b/>
          <w:sz w:val="22"/>
          <w:szCs w:val="22"/>
        </w:rPr>
        <w:t>r stations satisfying provided parameters</w:t>
      </w:r>
      <w:r w:rsidRPr="00CA4758">
        <w:rPr>
          <w:b/>
          <w:sz w:val="22"/>
          <w:szCs w:val="22"/>
        </w:rPr>
        <w:t>.</w:t>
      </w:r>
    </w:p>
    <w:p w:rsidR="00932C16" w:rsidRPr="00CA4758" w:rsidRDefault="00932C16" w:rsidP="00932C16">
      <w:pPr>
        <w:ind w:left="720" w:hanging="360"/>
        <w:rPr>
          <w:sz w:val="22"/>
          <w:szCs w:val="22"/>
        </w:rPr>
      </w:pPr>
      <w:r w:rsidRPr="00CA4758">
        <w:rPr>
          <w:sz w:val="22"/>
          <w:szCs w:val="22"/>
        </w:rPr>
        <w:t>2-1. The historical weather data source returns an empty search result.</w:t>
      </w:r>
    </w:p>
    <w:p w:rsidR="00932C16" w:rsidRPr="00CA4758" w:rsidRDefault="00932C16" w:rsidP="00932C16">
      <w:pPr>
        <w:ind w:left="720" w:hanging="360"/>
        <w:rPr>
          <w:sz w:val="22"/>
          <w:szCs w:val="22"/>
        </w:rPr>
      </w:pPr>
      <w:r w:rsidRPr="00CA4758">
        <w:rPr>
          <w:sz w:val="22"/>
          <w:szCs w:val="22"/>
        </w:rPr>
        <w:t>2-2. The system returns a m</w:t>
      </w:r>
      <w:r w:rsidR="0085024D">
        <w:rPr>
          <w:sz w:val="22"/>
          <w:szCs w:val="22"/>
        </w:rPr>
        <w:t>essage to the Client Program</w:t>
      </w:r>
      <w:r w:rsidRPr="00CA4758">
        <w:rPr>
          <w:sz w:val="22"/>
          <w:szCs w:val="22"/>
        </w:rPr>
        <w:t xml:space="preserve"> that there are no weather stations </w:t>
      </w:r>
      <w:r w:rsidR="00110806">
        <w:rPr>
          <w:sz w:val="22"/>
          <w:szCs w:val="22"/>
        </w:rPr>
        <w:t xml:space="preserve">satisfying the provided parameters. </w:t>
      </w:r>
    </w:p>
    <w:p w:rsidR="00932C16" w:rsidRDefault="00932C16" w:rsidP="00932C16">
      <w:pPr>
        <w:ind w:left="720" w:hanging="360"/>
        <w:rPr>
          <w:sz w:val="22"/>
          <w:szCs w:val="22"/>
        </w:rPr>
      </w:pPr>
      <w:r w:rsidRPr="00CA4758">
        <w:rPr>
          <w:sz w:val="22"/>
          <w:szCs w:val="22"/>
        </w:rPr>
        <w:t>2-3. End of use case.</w:t>
      </w:r>
    </w:p>
    <w:p w:rsidR="00DB0D7D" w:rsidRDefault="00DB0D7D" w:rsidP="00DB0D7D">
      <w:pPr>
        <w:rPr>
          <w:sz w:val="22"/>
          <w:szCs w:val="22"/>
        </w:rPr>
      </w:pPr>
    </w:p>
    <w:p w:rsidR="00DB0D7D" w:rsidRDefault="00540CBD" w:rsidP="00DB0D7D">
      <w:pPr>
        <w:rPr>
          <w:b/>
          <w:sz w:val="22"/>
          <w:szCs w:val="22"/>
        </w:rPr>
      </w:pPr>
      <w:r>
        <w:rPr>
          <w:b/>
          <w:sz w:val="22"/>
          <w:szCs w:val="22"/>
        </w:rPr>
        <w:t>Alt. 3: The request prompts for the</w:t>
      </w:r>
      <w:r w:rsidR="00DB0D7D">
        <w:rPr>
          <w:b/>
          <w:sz w:val="22"/>
          <w:szCs w:val="22"/>
        </w:rPr>
        <w:t xml:space="preserve"> priority list.</w:t>
      </w:r>
    </w:p>
    <w:p w:rsidR="00DB0D7D" w:rsidRDefault="00DB0D7D" w:rsidP="00DB0D7D">
      <w:pPr>
        <w:ind w:firstLine="360"/>
        <w:rPr>
          <w:sz w:val="22"/>
          <w:szCs w:val="22"/>
        </w:rPr>
      </w:pPr>
      <w:r>
        <w:rPr>
          <w:sz w:val="22"/>
          <w:szCs w:val="22"/>
        </w:rPr>
        <w:t>3-1. The system request the priority list from the local database.</w:t>
      </w:r>
    </w:p>
    <w:p w:rsidR="00DB0D7D" w:rsidRDefault="00DB0D7D" w:rsidP="00DB0D7D">
      <w:pPr>
        <w:ind w:firstLine="360"/>
        <w:rPr>
          <w:sz w:val="22"/>
          <w:szCs w:val="22"/>
        </w:rPr>
      </w:pPr>
      <w:r>
        <w:rPr>
          <w:sz w:val="22"/>
          <w:szCs w:val="22"/>
        </w:rPr>
        <w:t>3-2. The local database returns the priority list.</w:t>
      </w:r>
    </w:p>
    <w:p w:rsidR="00DB0D7D" w:rsidRDefault="00DB0D7D" w:rsidP="00DB0D7D">
      <w:pPr>
        <w:ind w:firstLine="360"/>
        <w:rPr>
          <w:sz w:val="22"/>
          <w:szCs w:val="22"/>
        </w:rPr>
      </w:pPr>
      <w:r>
        <w:rPr>
          <w:sz w:val="22"/>
          <w:szCs w:val="22"/>
        </w:rPr>
        <w:t xml:space="preserve">3-3. The system returns the priority list to the </w:t>
      </w:r>
      <w:r w:rsidR="00AA3757">
        <w:rPr>
          <w:sz w:val="22"/>
          <w:szCs w:val="22"/>
        </w:rPr>
        <w:t>Client Program</w:t>
      </w:r>
      <w:r>
        <w:rPr>
          <w:sz w:val="22"/>
          <w:szCs w:val="22"/>
        </w:rPr>
        <w:t>.</w:t>
      </w:r>
    </w:p>
    <w:p w:rsidR="00DB0D7D" w:rsidRDefault="00DB0D7D" w:rsidP="00DB0D7D">
      <w:pPr>
        <w:ind w:firstLine="360"/>
        <w:rPr>
          <w:sz w:val="22"/>
          <w:szCs w:val="22"/>
        </w:rPr>
      </w:pPr>
      <w:r>
        <w:rPr>
          <w:sz w:val="22"/>
          <w:szCs w:val="22"/>
        </w:rPr>
        <w:t>3-4. End of use case.</w:t>
      </w:r>
    </w:p>
    <w:p w:rsidR="00540CBD" w:rsidRDefault="00540CBD" w:rsidP="00540CBD">
      <w:pPr>
        <w:rPr>
          <w:sz w:val="22"/>
          <w:szCs w:val="22"/>
        </w:rPr>
      </w:pPr>
    </w:p>
    <w:p w:rsidR="00540CBD" w:rsidRDefault="00540CBD" w:rsidP="00540CBD">
      <w:pPr>
        <w:rPr>
          <w:b/>
          <w:sz w:val="22"/>
          <w:szCs w:val="22"/>
        </w:rPr>
      </w:pPr>
      <w:r>
        <w:rPr>
          <w:b/>
          <w:sz w:val="22"/>
          <w:szCs w:val="22"/>
        </w:rPr>
        <w:t>Alt. 4: The local database does not contain the priority list.</w:t>
      </w:r>
    </w:p>
    <w:p w:rsidR="00540CBD" w:rsidRDefault="00540CBD" w:rsidP="00540CBD">
      <w:pPr>
        <w:ind w:firstLine="360"/>
        <w:rPr>
          <w:sz w:val="22"/>
          <w:szCs w:val="22"/>
        </w:rPr>
      </w:pPr>
      <w:r>
        <w:rPr>
          <w:sz w:val="22"/>
          <w:szCs w:val="22"/>
        </w:rPr>
        <w:t xml:space="preserve">4-1. The system returns an error message to the </w:t>
      </w:r>
      <w:r w:rsidR="00AA3757">
        <w:rPr>
          <w:sz w:val="22"/>
          <w:szCs w:val="22"/>
        </w:rPr>
        <w:t>Client Program</w:t>
      </w:r>
      <w:r>
        <w:rPr>
          <w:sz w:val="22"/>
          <w:szCs w:val="22"/>
        </w:rPr>
        <w:t>.</w:t>
      </w:r>
    </w:p>
    <w:p w:rsidR="00540CBD" w:rsidRPr="00540CBD" w:rsidRDefault="00540CBD" w:rsidP="00540CBD">
      <w:pPr>
        <w:tabs>
          <w:tab w:val="left" w:pos="3150"/>
        </w:tabs>
        <w:ind w:firstLine="360"/>
        <w:rPr>
          <w:sz w:val="22"/>
          <w:szCs w:val="22"/>
        </w:rPr>
      </w:pPr>
      <w:r>
        <w:rPr>
          <w:sz w:val="22"/>
          <w:szCs w:val="22"/>
        </w:rPr>
        <w:t>4-2. End of use case.</w:t>
      </w:r>
      <w:r>
        <w:rPr>
          <w:sz w:val="22"/>
          <w:szCs w:val="22"/>
        </w:rPr>
        <w:tab/>
      </w:r>
    </w:p>
    <w:p w:rsidR="00932C16" w:rsidRPr="00CA4758" w:rsidRDefault="00932C16" w:rsidP="00932C16">
      <w:pPr>
        <w:rPr>
          <w:sz w:val="22"/>
          <w:szCs w:val="22"/>
        </w:rPr>
      </w:pPr>
    </w:p>
    <w:p w:rsidR="00CA4758" w:rsidRPr="00CA4758" w:rsidRDefault="00932C16" w:rsidP="00CA4758">
      <w:pPr>
        <w:pStyle w:val="Heading4"/>
      </w:pPr>
      <w:bookmarkStart w:id="83" w:name="_Toc252828023"/>
      <w:r w:rsidRPr="00CA4758">
        <w:t>Use Case #3:</w:t>
      </w:r>
      <w:r w:rsidRPr="00CA4758">
        <w:rPr>
          <w:b w:val="0"/>
        </w:rPr>
        <w:t xml:space="preserve"> </w:t>
      </w:r>
      <w:r w:rsidR="00CA4758" w:rsidRPr="00CA4758">
        <w:t>View Activity Log</w:t>
      </w:r>
      <w:bookmarkEnd w:id="83"/>
      <w:r w:rsidR="00CA4758" w:rsidRPr="00CA4758">
        <w:t xml:space="preserve"> </w:t>
      </w:r>
    </w:p>
    <w:p w:rsidR="00CA4758" w:rsidRPr="00CA4758" w:rsidRDefault="00CA4758" w:rsidP="00CA4758">
      <w:pPr>
        <w:rPr>
          <w:sz w:val="22"/>
          <w:szCs w:val="22"/>
        </w:rPr>
      </w:pPr>
      <w:r w:rsidRPr="00CA4758">
        <w:rPr>
          <w:b/>
          <w:sz w:val="22"/>
          <w:szCs w:val="22"/>
        </w:rPr>
        <w:t>Use Case Description:</w:t>
      </w:r>
      <w:r w:rsidRPr="00CA4758">
        <w:rPr>
          <w:sz w:val="22"/>
          <w:szCs w:val="22"/>
        </w:rPr>
        <w:t xml:space="preserve"> The Activity Log is stored in the local database. It contains enough information for the Administrator to track the system activity, namely any error message generated by the system, times that processes are initiated, and whether processes complete their assigned tasks. </w:t>
      </w:r>
    </w:p>
    <w:p w:rsidR="00CA4758" w:rsidRPr="00CA4758" w:rsidRDefault="00CA4758" w:rsidP="00CA4758">
      <w:pPr>
        <w:ind w:left="720" w:hanging="720"/>
        <w:rPr>
          <w:sz w:val="22"/>
          <w:szCs w:val="22"/>
        </w:rPr>
      </w:pPr>
      <w:r w:rsidRPr="00CA4758">
        <w:rPr>
          <w:b/>
          <w:sz w:val="22"/>
          <w:szCs w:val="22"/>
        </w:rPr>
        <w:t>Actors:</w:t>
      </w:r>
      <w:r w:rsidRPr="00CA4758">
        <w:rPr>
          <w:sz w:val="22"/>
          <w:szCs w:val="22"/>
        </w:rPr>
        <w:t xml:space="preserve"> Administrator, Local Database.</w:t>
      </w:r>
    </w:p>
    <w:p w:rsidR="00CA4758" w:rsidRPr="00CA4758" w:rsidRDefault="00CA4758" w:rsidP="00CA4758">
      <w:pPr>
        <w:rPr>
          <w:sz w:val="22"/>
          <w:szCs w:val="22"/>
        </w:rPr>
      </w:pPr>
      <w:r w:rsidRPr="00CA4758">
        <w:rPr>
          <w:b/>
          <w:sz w:val="22"/>
          <w:szCs w:val="22"/>
        </w:rPr>
        <w:t>Precondition:</w:t>
      </w:r>
      <w:r w:rsidRPr="00CA4758">
        <w:rPr>
          <w:sz w:val="22"/>
          <w:szCs w:val="22"/>
        </w:rPr>
        <w:t xml:space="preserve"> The local database is online.</w:t>
      </w:r>
    </w:p>
    <w:p w:rsidR="00CA4758" w:rsidRPr="00CA4758" w:rsidRDefault="00CA4758" w:rsidP="00CA4758">
      <w:pPr>
        <w:rPr>
          <w:sz w:val="22"/>
          <w:szCs w:val="22"/>
        </w:rPr>
      </w:pPr>
      <w:r w:rsidRPr="00CA4758">
        <w:rPr>
          <w:b/>
          <w:sz w:val="22"/>
          <w:szCs w:val="22"/>
        </w:rPr>
        <w:t>Post-condition:</w:t>
      </w:r>
      <w:r w:rsidRPr="00CA4758">
        <w:rPr>
          <w:sz w:val="22"/>
          <w:szCs w:val="22"/>
        </w:rPr>
        <w:t xml:space="preserve"> On successful completion, the system will have displayed the Activity Log.</w:t>
      </w:r>
    </w:p>
    <w:p w:rsidR="00CA4758" w:rsidRPr="00CA4758" w:rsidRDefault="00CA4758" w:rsidP="00CA4758">
      <w:pPr>
        <w:rPr>
          <w:sz w:val="22"/>
          <w:szCs w:val="22"/>
        </w:rPr>
      </w:pPr>
      <w:r w:rsidRPr="00CA4758">
        <w:rPr>
          <w:b/>
          <w:sz w:val="22"/>
          <w:szCs w:val="22"/>
        </w:rPr>
        <w:t xml:space="preserve">Trigger: </w:t>
      </w:r>
      <w:r w:rsidRPr="00CA4758">
        <w:rPr>
          <w:sz w:val="22"/>
          <w:szCs w:val="22"/>
        </w:rPr>
        <w:t>The Administrator activates the Activity Log process.</w:t>
      </w:r>
    </w:p>
    <w:p w:rsidR="00CA4758" w:rsidRPr="00CA4758" w:rsidRDefault="00CA4758" w:rsidP="00CA4758">
      <w:pPr>
        <w:rPr>
          <w:b/>
          <w:sz w:val="22"/>
          <w:szCs w:val="22"/>
        </w:rPr>
      </w:pPr>
      <w:r w:rsidRPr="00CA4758">
        <w:rPr>
          <w:b/>
          <w:sz w:val="22"/>
          <w:szCs w:val="22"/>
        </w:rPr>
        <w:t>Steps:</w:t>
      </w:r>
    </w:p>
    <w:p w:rsidR="00CA4758" w:rsidRPr="00E82CDA" w:rsidRDefault="00CA4758" w:rsidP="00E3370C">
      <w:pPr>
        <w:pStyle w:val="ListParagraph"/>
        <w:numPr>
          <w:ilvl w:val="0"/>
          <w:numId w:val="19"/>
        </w:numPr>
        <w:overflowPunct w:val="0"/>
        <w:autoSpaceDE w:val="0"/>
        <w:autoSpaceDN w:val="0"/>
        <w:adjustRightInd w:val="0"/>
        <w:spacing w:after="0" w:line="240" w:lineRule="auto"/>
        <w:contextualSpacing/>
        <w:textAlignment w:val="baseline"/>
        <w:rPr>
          <w:rFonts w:ascii="Times New Roman" w:hAnsi="Times New Roman"/>
          <w:szCs w:val="22"/>
        </w:rPr>
      </w:pPr>
      <w:r w:rsidRPr="00E82CDA">
        <w:rPr>
          <w:rFonts w:ascii="Times New Roman" w:hAnsi="Times New Roman"/>
          <w:szCs w:val="22"/>
        </w:rPr>
        <w:t>The system prompts the Administrator for a userid and password.</w:t>
      </w:r>
    </w:p>
    <w:p w:rsidR="00CA4758" w:rsidRPr="00E82CDA" w:rsidRDefault="00CA4758" w:rsidP="00E3370C">
      <w:pPr>
        <w:pStyle w:val="ListParagraph"/>
        <w:numPr>
          <w:ilvl w:val="0"/>
          <w:numId w:val="19"/>
        </w:numPr>
        <w:overflowPunct w:val="0"/>
        <w:autoSpaceDE w:val="0"/>
        <w:autoSpaceDN w:val="0"/>
        <w:adjustRightInd w:val="0"/>
        <w:spacing w:after="0" w:line="240" w:lineRule="auto"/>
        <w:contextualSpacing/>
        <w:textAlignment w:val="baseline"/>
        <w:rPr>
          <w:rFonts w:ascii="Times New Roman" w:hAnsi="Times New Roman"/>
          <w:szCs w:val="22"/>
        </w:rPr>
      </w:pPr>
      <w:r w:rsidRPr="00E82CDA">
        <w:rPr>
          <w:rFonts w:ascii="Times New Roman" w:hAnsi="Times New Roman"/>
          <w:szCs w:val="22"/>
        </w:rPr>
        <w:lastRenderedPageBreak/>
        <w:t>The Administrator enters the userid and password. The password is overwritten with “*” characters as it is entered.</w:t>
      </w:r>
    </w:p>
    <w:p w:rsidR="00CA4758" w:rsidRPr="00E82CDA" w:rsidRDefault="00CA4758" w:rsidP="00E3370C">
      <w:pPr>
        <w:pStyle w:val="ListParagraph"/>
        <w:numPr>
          <w:ilvl w:val="0"/>
          <w:numId w:val="19"/>
        </w:numPr>
        <w:overflowPunct w:val="0"/>
        <w:autoSpaceDE w:val="0"/>
        <w:autoSpaceDN w:val="0"/>
        <w:adjustRightInd w:val="0"/>
        <w:spacing w:after="0" w:line="240" w:lineRule="auto"/>
        <w:contextualSpacing/>
        <w:textAlignment w:val="baseline"/>
        <w:rPr>
          <w:rFonts w:ascii="Times New Roman" w:hAnsi="Times New Roman"/>
          <w:szCs w:val="22"/>
        </w:rPr>
      </w:pPr>
      <w:r w:rsidRPr="00E82CDA">
        <w:rPr>
          <w:rFonts w:ascii="Times New Roman" w:hAnsi="Times New Roman"/>
          <w:szCs w:val="22"/>
        </w:rPr>
        <w:t>The system verifies the userid and password (Alt 1).</w:t>
      </w:r>
    </w:p>
    <w:p w:rsidR="00CA4758" w:rsidRPr="00E82CDA" w:rsidRDefault="00CA4758" w:rsidP="00E3370C">
      <w:pPr>
        <w:pStyle w:val="ListParagraph"/>
        <w:numPr>
          <w:ilvl w:val="0"/>
          <w:numId w:val="19"/>
        </w:numPr>
        <w:overflowPunct w:val="0"/>
        <w:autoSpaceDE w:val="0"/>
        <w:autoSpaceDN w:val="0"/>
        <w:adjustRightInd w:val="0"/>
        <w:spacing w:after="0" w:line="240" w:lineRule="auto"/>
        <w:contextualSpacing/>
        <w:textAlignment w:val="baseline"/>
        <w:rPr>
          <w:rFonts w:ascii="Times New Roman" w:hAnsi="Times New Roman"/>
          <w:szCs w:val="22"/>
        </w:rPr>
      </w:pPr>
      <w:r w:rsidRPr="00E82CDA">
        <w:rPr>
          <w:rFonts w:ascii="Times New Roman" w:hAnsi="Times New Roman"/>
          <w:szCs w:val="22"/>
        </w:rPr>
        <w:t>The system queries the Activity Log in the local database for all of the messages.</w:t>
      </w:r>
    </w:p>
    <w:p w:rsidR="00CA4758" w:rsidRPr="00E82CDA" w:rsidRDefault="00CA4758" w:rsidP="00E3370C">
      <w:pPr>
        <w:pStyle w:val="ListParagraph"/>
        <w:numPr>
          <w:ilvl w:val="0"/>
          <w:numId w:val="19"/>
        </w:numPr>
        <w:overflowPunct w:val="0"/>
        <w:autoSpaceDE w:val="0"/>
        <w:autoSpaceDN w:val="0"/>
        <w:adjustRightInd w:val="0"/>
        <w:spacing w:after="0" w:line="240" w:lineRule="auto"/>
        <w:contextualSpacing/>
        <w:textAlignment w:val="baseline"/>
        <w:rPr>
          <w:rFonts w:ascii="Times New Roman" w:hAnsi="Times New Roman"/>
          <w:szCs w:val="22"/>
        </w:rPr>
      </w:pPr>
      <w:r w:rsidRPr="00E82CDA">
        <w:rPr>
          <w:rFonts w:ascii="Times New Roman" w:hAnsi="Times New Roman"/>
          <w:szCs w:val="22"/>
        </w:rPr>
        <w:t>The Local Database returns all of the messages.</w:t>
      </w:r>
    </w:p>
    <w:p w:rsidR="00CA4758" w:rsidRPr="00E82CDA" w:rsidRDefault="00CA4758" w:rsidP="00E3370C">
      <w:pPr>
        <w:pStyle w:val="ListParagraph"/>
        <w:numPr>
          <w:ilvl w:val="0"/>
          <w:numId w:val="19"/>
        </w:numPr>
        <w:overflowPunct w:val="0"/>
        <w:autoSpaceDE w:val="0"/>
        <w:autoSpaceDN w:val="0"/>
        <w:adjustRightInd w:val="0"/>
        <w:spacing w:after="0" w:line="240" w:lineRule="auto"/>
        <w:contextualSpacing/>
        <w:textAlignment w:val="baseline"/>
        <w:rPr>
          <w:rFonts w:ascii="Times New Roman" w:hAnsi="Times New Roman"/>
          <w:szCs w:val="22"/>
        </w:rPr>
      </w:pPr>
      <w:r w:rsidRPr="00E82CDA">
        <w:rPr>
          <w:rFonts w:ascii="Times New Roman" w:hAnsi="Times New Roman"/>
          <w:szCs w:val="22"/>
        </w:rPr>
        <w:t>The system displays the messages and time stamps for the messages, ordered by time from most recent to oldest. The system displays 20 messages at a time as well as left and right arrow icons for scrolling through messages.</w:t>
      </w:r>
    </w:p>
    <w:p w:rsidR="00CA4758" w:rsidRPr="00E82CDA" w:rsidRDefault="00CA4758" w:rsidP="00E3370C">
      <w:pPr>
        <w:pStyle w:val="ListParagraph"/>
        <w:numPr>
          <w:ilvl w:val="0"/>
          <w:numId w:val="19"/>
        </w:numPr>
        <w:overflowPunct w:val="0"/>
        <w:autoSpaceDE w:val="0"/>
        <w:autoSpaceDN w:val="0"/>
        <w:adjustRightInd w:val="0"/>
        <w:spacing w:after="0" w:line="240" w:lineRule="auto"/>
        <w:contextualSpacing/>
        <w:textAlignment w:val="baseline"/>
        <w:rPr>
          <w:rFonts w:ascii="Times New Roman" w:hAnsi="Times New Roman"/>
          <w:szCs w:val="22"/>
        </w:rPr>
      </w:pPr>
      <w:r w:rsidRPr="00E82CDA">
        <w:rPr>
          <w:rFonts w:ascii="Times New Roman" w:hAnsi="Times New Roman"/>
          <w:szCs w:val="22"/>
        </w:rPr>
        <w:t xml:space="preserve">The Administrator reads the messages </w:t>
      </w:r>
      <w:r w:rsidR="00433F81" w:rsidRPr="00E82CDA">
        <w:rPr>
          <w:rFonts w:ascii="Times New Roman" w:hAnsi="Times New Roman"/>
          <w:szCs w:val="22"/>
        </w:rPr>
        <w:t>and selects the left arrow icon</w:t>
      </w:r>
      <w:r w:rsidRPr="00E82CDA">
        <w:rPr>
          <w:rFonts w:ascii="Times New Roman" w:hAnsi="Times New Roman"/>
          <w:szCs w:val="22"/>
        </w:rPr>
        <w:t xml:space="preserve"> (Alt 2).</w:t>
      </w:r>
    </w:p>
    <w:p w:rsidR="00CA4758" w:rsidRPr="00E82CDA" w:rsidRDefault="00CA4758" w:rsidP="00E3370C">
      <w:pPr>
        <w:pStyle w:val="ListParagraph"/>
        <w:numPr>
          <w:ilvl w:val="0"/>
          <w:numId w:val="19"/>
        </w:numPr>
        <w:overflowPunct w:val="0"/>
        <w:autoSpaceDE w:val="0"/>
        <w:autoSpaceDN w:val="0"/>
        <w:adjustRightInd w:val="0"/>
        <w:spacing w:after="0" w:line="240" w:lineRule="auto"/>
        <w:contextualSpacing/>
        <w:textAlignment w:val="baseline"/>
        <w:rPr>
          <w:rFonts w:ascii="Times New Roman" w:hAnsi="Times New Roman"/>
          <w:szCs w:val="22"/>
        </w:rPr>
      </w:pPr>
      <w:r w:rsidRPr="00E82CDA">
        <w:rPr>
          <w:rFonts w:ascii="Times New Roman" w:hAnsi="Times New Roman"/>
          <w:szCs w:val="22"/>
        </w:rPr>
        <w:t>The system displays the 20 messages previous to the oldest message currently displayed.</w:t>
      </w:r>
    </w:p>
    <w:p w:rsidR="00CA4758" w:rsidRPr="00E82CDA" w:rsidRDefault="00CA4758" w:rsidP="00E3370C">
      <w:pPr>
        <w:pStyle w:val="ListParagraph"/>
        <w:numPr>
          <w:ilvl w:val="0"/>
          <w:numId w:val="19"/>
        </w:numPr>
        <w:overflowPunct w:val="0"/>
        <w:autoSpaceDE w:val="0"/>
        <w:autoSpaceDN w:val="0"/>
        <w:adjustRightInd w:val="0"/>
        <w:spacing w:after="0" w:line="240" w:lineRule="auto"/>
        <w:contextualSpacing/>
        <w:textAlignment w:val="baseline"/>
        <w:rPr>
          <w:rFonts w:ascii="Times New Roman" w:hAnsi="Times New Roman"/>
          <w:szCs w:val="22"/>
        </w:rPr>
      </w:pPr>
      <w:r w:rsidRPr="00E82CDA">
        <w:rPr>
          <w:rFonts w:ascii="Times New Roman" w:hAnsi="Times New Roman"/>
          <w:szCs w:val="22"/>
        </w:rPr>
        <w:t>The Administrator selects the Quit option.</w:t>
      </w:r>
    </w:p>
    <w:p w:rsidR="00CA4758" w:rsidRPr="00E82CDA" w:rsidRDefault="00CA4758" w:rsidP="00E3370C">
      <w:pPr>
        <w:pStyle w:val="ListParagraph"/>
        <w:numPr>
          <w:ilvl w:val="0"/>
          <w:numId w:val="19"/>
        </w:numPr>
        <w:overflowPunct w:val="0"/>
        <w:autoSpaceDE w:val="0"/>
        <w:autoSpaceDN w:val="0"/>
        <w:adjustRightInd w:val="0"/>
        <w:spacing w:after="0" w:line="240" w:lineRule="auto"/>
        <w:contextualSpacing/>
        <w:textAlignment w:val="baseline"/>
        <w:rPr>
          <w:rFonts w:ascii="Times New Roman" w:hAnsi="Times New Roman"/>
          <w:szCs w:val="22"/>
        </w:rPr>
      </w:pPr>
      <w:r w:rsidRPr="00E82CDA">
        <w:rPr>
          <w:rFonts w:ascii="Times New Roman" w:hAnsi="Times New Roman"/>
          <w:szCs w:val="22"/>
        </w:rPr>
        <w:t>End of use case.</w:t>
      </w:r>
    </w:p>
    <w:p w:rsidR="00CA4758" w:rsidRPr="00CA4758" w:rsidRDefault="00CA4758" w:rsidP="00CA4758">
      <w:pPr>
        <w:rPr>
          <w:b/>
          <w:sz w:val="22"/>
          <w:szCs w:val="22"/>
        </w:rPr>
      </w:pPr>
      <w:r w:rsidRPr="00CA4758">
        <w:rPr>
          <w:b/>
          <w:sz w:val="22"/>
          <w:szCs w:val="22"/>
        </w:rPr>
        <w:t>Alternate Flows</w:t>
      </w:r>
    </w:p>
    <w:p w:rsidR="00CA4758" w:rsidRPr="00CA4758" w:rsidRDefault="00CA4758" w:rsidP="00CA4758">
      <w:pPr>
        <w:rPr>
          <w:b/>
          <w:sz w:val="22"/>
          <w:szCs w:val="22"/>
        </w:rPr>
      </w:pPr>
      <w:r w:rsidRPr="00CA4758">
        <w:rPr>
          <w:b/>
          <w:sz w:val="22"/>
          <w:szCs w:val="22"/>
        </w:rPr>
        <w:t>Alt. 1: The userid and password do not match the Administrator’s userid and password.</w:t>
      </w:r>
    </w:p>
    <w:p w:rsidR="00CA4758" w:rsidRPr="00CA4758" w:rsidRDefault="00CA4758" w:rsidP="00E3370C">
      <w:pPr>
        <w:pStyle w:val="ListParagraph"/>
        <w:numPr>
          <w:ilvl w:val="1"/>
          <w:numId w:val="20"/>
        </w:numPr>
        <w:overflowPunct w:val="0"/>
        <w:autoSpaceDE w:val="0"/>
        <w:autoSpaceDN w:val="0"/>
        <w:adjustRightInd w:val="0"/>
        <w:spacing w:after="0" w:line="240" w:lineRule="auto"/>
        <w:ind w:left="720"/>
        <w:contextualSpacing/>
        <w:textAlignment w:val="baseline"/>
        <w:rPr>
          <w:szCs w:val="22"/>
        </w:rPr>
      </w:pPr>
      <w:r w:rsidRPr="00CA4758">
        <w:rPr>
          <w:szCs w:val="22"/>
        </w:rPr>
        <w:t>The system displays an error message.</w:t>
      </w:r>
    </w:p>
    <w:p w:rsidR="00CA4758" w:rsidRPr="00CA4758" w:rsidRDefault="00CA4758" w:rsidP="00E3370C">
      <w:pPr>
        <w:pStyle w:val="ListParagraph"/>
        <w:numPr>
          <w:ilvl w:val="1"/>
          <w:numId w:val="20"/>
        </w:numPr>
        <w:overflowPunct w:val="0"/>
        <w:autoSpaceDE w:val="0"/>
        <w:autoSpaceDN w:val="0"/>
        <w:adjustRightInd w:val="0"/>
        <w:spacing w:after="0" w:line="240" w:lineRule="auto"/>
        <w:ind w:left="720"/>
        <w:contextualSpacing/>
        <w:textAlignment w:val="baseline"/>
        <w:rPr>
          <w:szCs w:val="22"/>
        </w:rPr>
      </w:pPr>
      <w:r w:rsidRPr="00CA4758">
        <w:rPr>
          <w:szCs w:val="22"/>
        </w:rPr>
        <w:t>Use case returns to step 1.</w:t>
      </w:r>
    </w:p>
    <w:p w:rsidR="00CA4758" w:rsidRPr="00CA4758" w:rsidRDefault="00CA4758" w:rsidP="00CA4758">
      <w:pPr>
        <w:rPr>
          <w:b/>
          <w:sz w:val="22"/>
          <w:szCs w:val="22"/>
        </w:rPr>
      </w:pPr>
    </w:p>
    <w:p w:rsidR="00CA4758" w:rsidRPr="00CA4758" w:rsidRDefault="00CA4758" w:rsidP="00CA4758">
      <w:pPr>
        <w:rPr>
          <w:b/>
          <w:sz w:val="22"/>
          <w:szCs w:val="22"/>
        </w:rPr>
      </w:pPr>
      <w:r w:rsidRPr="00CA4758">
        <w:rPr>
          <w:b/>
          <w:sz w:val="22"/>
          <w:szCs w:val="22"/>
        </w:rPr>
        <w:t>Alt. 2: The user selects the right arrow icon.</w:t>
      </w:r>
    </w:p>
    <w:p w:rsidR="00CA4758" w:rsidRPr="00CA4758" w:rsidRDefault="00CA4758" w:rsidP="00CA4758">
      <w:pPr>
        <w:ind w:left="360"/>
        <w:rPr>
          <w:sz w:val="22"/>
          <w:szCs w:val="22"/>
        </w:rPr>
      </w:pPr>
      <w:r w:rsidRPr="00CA4758">
        <w:rPr>
          <w:sz w:val="22"/>
          <w:szCs w:val="22"/>
        </w:rPr>
        <w:t>2-1. The system displays the 20 messages after to the</w:t>
      </w:r>
      <w:r w:rsidR="00F06B2C" w:rsidRPr="00F06B2C">
        <w:rPr>
          <w:sz w:val="22"/>
          <w:szCs w:val="22"/>
        </w:rPr>
        <w:t xml:space="preserve"> most recent </w:t>
      </w:r>
      <w:r w:rsidRPr="00CA4758">
        <w:rPr>
          <w:sz w:val="22"/>
          <w:szCs w:val="22"/>
        </w:rPr>
        <w:t>message currently displayed.</w:t>
      </w:r>
    </w:p>
    <w:p w:rsidR="00CA4758" w:rsidRDefault="00CA4758" w:rsidP="00CA4758">
      <w:pPr>
        <w:ind w:left="360"/>
        <w:rPr>
          <w:sz w:val="22"/>
          <w:szCs w:val="22"/>
        </w:rPr>
      </w:pPr>
      <w:r w:rsidRPr="00CA4758">
        <w:rPr>
          <w:sz w:val="22"/>
          <w:szCs w:val="22"/>
        </w:rPr>
        <w:t>2-2. Use case continues at step 9.</w:t>
      </w:r>
    </w:p>
    <w:p w:rsidR="003C7CE6" w:rsidRPr="00CA4758" w:rsidRDefault="003C7CE6" w:rsidP="00CA4758">
      <w:pPr>
        <w:ind w:left="360"/>
        <w:rPr>
          <w:sz w:val="22"/>
          <w:szCs w:val="22"/>
        </w:rPr>
      </w:pPr>
    </w:p>
    <w:p w:rsidR="00466958" w:rsidRDefault="00466958" w:rsidP="00466958">
      <w:pPr>
        <w:pStyle w:val="Heading2"/>
        <w:numPr>
          <w:ilvl w:val="1"/>
          <w:numId w:val="1"/>
        </w:numPr>
      </w:pPr>
      <w:bookmarkStart w:id="84" w:name="_Toc236398401"/>
      <w:bookmarkStart w:id="85" w:name="_Toc251785026"/>
      <w:bookmarkStart w:id="86" w:name="_Toc252828024"/>
      <w:r>
        <w:t>Operating Environment</w:t>
      </w:r>
      <w:bookmarkEnd w:id="84"/>
      <w:bookmarkEnd w:id="85"/>
      <w:bookmarkEnd w:id="86"/>
    </w:p>
    <w:p w:rsidR="00466958" w:rsidRPr="0085024D" w:rsidRDefault="00466958" w:rsidP="0085024D">
      <w:pPr>
        <w:pStyle w:val="Paragraph"/>
        <w:numPr>
          <w:ilvl w:val="0"/>
          <w:numId w:val="25"/>
        </w:numPr>
        <w:tabs>
          <w:tab w:val="clear" w:pos="216"/>
          <w:tab w:val="num" w:pos="180"/>
        </w:tabs>
        <w:spacing w:before="0"/>
        <w:ind w:left="180" w:hanging="180"/>
        <w:rPr>
          <w:sz w:val="22"/>
        </w:rPr>
      </w:pPr>
      <w:r w:rsidRPr="0085024D">
        <w:rPr>
          <w:sz w:val="22"/>
        </w:rPr>
        <w:t>The user interface requires Macromedia Flash Player 10. It is assumed to be installed on the user’s machine.</w:t>
      </w:r>
    </w:p>
    <w:p w:rsidR="00466958" w:rsidRPr="0085024D" w:rsidRDefault="00466958" w:rsidP="0085024D">
      <w:pPr>
        <w:pStyle w:val="Paragraph"/>
        <w:numPr>
          <w:ilvl w:val="0"/>
          <w:numId w:val="25"/>
        </w:numPr>
        <w:tabs>
          <w:tab w:val="clear" w:pos="216"/>
          <w:tab w:val="num" w:pos="180"/>
        </w:tabs>
        <w:spacing w:before="0"/>
        <w:ind w:left="180" w:hanging="180"/>
        <w:rPr>
          <w:sz w:val="22"/>
        </w:rPr>
      </w:pPr>
      <w:r w:rsidRPr="0085024D">
        <w:rPr>
          <w:sz w:val="22"/>
        </w:rPr>
        <w:t>The server-side software for CEON runs on Microsoft Windows Server 2003. It is assumed that the new system will also run on this machine.</w:t>
      </w:r>
    </w:p>
    <w:p w:rsidR="00466958" w:rsidRPr="0085024D" w:rsidRDefault="00466958" w:rsidP="0085024D">
      <w:pPr>
        <w:pStyle w:val="Paragraph"/>
        <w:numPr>
          <w:ilvl w:val="0"/>
          <w:numId w:val="25"/>
        </w:numPr>
        <w:tabs>
          <w:tab w:val="clear" w:pos="216"/>
          <w:tab w:val="num" w:pos="180"/>
        </w:tabs>
        <w:spacing w:before="0"/>
        <w:ind w:left="180" w:hanging="180"/>
        <w:rPr>
          <w:sz w:val="22"/>
        </w:rPr>
      </w:pPr>
      <w:r w:rsidRPr="0085024D">
        <w:rPr>
          <w:sz w:val="22"/>
        </w:rPr>
        <w:t>The server-side software requires PHP, Adobe Flex, and R. It is assumed that all of these are installed.</w:t>
      </w:r>
    </w:p>
    <w:p w:rsidR="00466958" w:rsidRPr="006249EB" w:rsidRDefault="00466958" w:rsidP="00466958"/>
    <w:p w:rsidR="00466958" w:rsidRDefault="00466958" w:rsidP="00466958">
      <w:pPr>
        <w:pStyle w:val="Heading2"/>
        <w:numPr>
          <w:ilvl w:val="1"/>
          <w:numId w:val="1"/>
        </w:numPr>
      </w:pPr>
      <w:bookmarkStart w:id="87" w:name="_Toc425134241"/>
      <w:bookmarkStart w:id="88" w:name="_Toc461626779"/>
      <w:bookmarkStart w:id="89" w:name="_Toc464031949"/>
      <w:bookmarkStart w:id="90" w:name="_Toc464822061"/>
      <w:bookmarkStart w:id="91" w:name="_Toc236398402"/>
      <w:bookmarkStart w:id="92" w:name="_Toc251785027"/>
      <w:bookmarkStart w:id="93" w:name="_Toc252828025"/>
      <w:r>
        <w:t>General Constraints</w:t>
      </w:r>
      <w:bookmarkEnd w:id="87"/>
      <w:bookmarkEnd w:id="88"/>
      <w:bookmarkEnd w:id="89"/>
      <w:bookmarkEnd w:id="90"/>
      <w:bookmarkEnd w:id="91"/>
      <w:bookmarkEnd w:id="92"/>
      <w:bookmarkEnd w:id="93"/>
    </w:p>
    <w:p w:rsidR="00466958" w:rsidRPr="0085024D" w:rsidRDefault="00466958" w:rsidP="00466958">
      <w:pPr>
        <w:pStyle w:val="Paragraph"/>
        <w:rPr>
          <w:sz w:val="22"/>
        </w:rPr>
      </w:pPr>
      <w:r w:rsidRPr="0085024D">
        <w:rPr>
          <w:sz w:val="22"/>
        </w:rPr>
        <w:t>The development team will consist of an analyst, a designer, two or three programmers, and a V&amp;V specialist.</w:t>
      </w:r>
    </w:p>
    <w:p w:rsidR="00466958" w:rsidRDefault="00466958" w:rsidP="00466958">
      <w:pPr>
        <w:pStyle w:val="Heading2"/>
        <w:numPr>
          <w:ilvl w:val="1"/>
          <w:numId w:val="1"/>
        </w:numPr>
      </w:pPr>
      <w:bookmarkStart w:id="94" w:name="_Toc425134242"/>
      <w:bookmarkStart w:id="95" w:name="_Toc461626780"/>
      <w:bookmarkStart w:id="96" w:name="_Toc464031950"/>
      <w:bookmarkStart w:id="97" w:name="_Toc464822062"/>
      <w:bookmarkStart w:id="98" w:name="_Toc236398403"/>
      <w:bookmarkStart w:id="99" w:name="_Toc251785028"/>
      <w:bookmarkStart w:id="100" w:name="_Toc252828026"/>
      <w:r>
        <w:t>Assumptions and Dependencies</w:t>
      </w:r>
      <w:bookmarkEnd w:id="94"/>
      <w:bookmarkEnd w:id="95"/>
      <w:bookmarkEnd w:id="96"/>
      <w:bookmarkEnd w:id="97"/>
      <w:bookmarkEnd w:id="98"/>
      <w:bookmarkEnd w:id="99"/>
      <w:bookmarkEnd w:id="100"/>
    </w:p>
    <w:p w:rsidR="00466958" w:rsidRPr="0085024D" w:rsidRDefault="00466958" w:rsidP="0085024D">
      <w:pPr>
        <w:pStyle w:val="Paragraph"/>
        <w:numPr>
          <w:ilvl w:val="0"/>
          <w:numId w:val="26"/>
        </w:numPr>
        <w:ind w:left="180" w:hanging="180"/>
        <w:rPr>
          <w:sz w:val="22"/>
        </w:rPr>
      </w:pPr>
      <w:r w:rsidRPr="0085024D">
        <w:rPr>
          <w:sz w:val="22"/>
        </w:rPr>
        <w:t>It is assumed that users have web browser software and are familiar with basic use of web browsers.</w:t>
      </w:r>
    </w:p>
    <w:p w:rsidR="00466958" w:rsidRPr="0085024D" w:rsidRDefault="00466958" w:rsidP="0085024D">
      <w:pPr>
        <w:pStyle w:val="Paragraph"/>
        <w:numPr>
          <w:ilvl w:val="0"/>
          <w:numId w:val="26"/>
        </w:numPr>
        <w:ind w:left="180" w:hanging="180"/>
        <w:rPr>
          <w:sz w:val="22"/>
        </w:rPr>
      </w:pPr>
      <w:r w:rsidRPr="0085024D">
        <w:rPr>
          <w:sz w:val="22"/>
        </w:rPr>
        <w:t>It is assumed that the response time will be fast enough. No response time or performance metrics have been given.</w:t>
      </w:r>
    </w:p>
    <w:p w:rsidR="00466958" w:rsidRPr="0085024D" w:rsidRDefault="00466958" w:rsidP="0085024D">
      <w:pPr>
        <w:pStyle w:val="Paragraph"/>
        <w:numPr>
          <w:ilvl w:val="0"/>
          <w:numId w:val="26"/>
        </w:numPr>
        <w:ind w:left="180" w:hanging="180"/>
        <w:rPr>
          <w:sz w:val="22"/>
        </w:rPr>
      </w:pPr>
      <w:r w:rsidRPr="0085024D">
        <w:rPr>
          <w:sz w:val="22"/>
        </w:rPr>
        <w:t>Weather data is assumed to be stored in the weather database, which is accessible from the server.</w:t>
      </w:r>
    </w:p>
    <w:p w:rsidR="00466958" w:rsidRPr="0085024D" w:rsidRDefault="00466958" w:rsidP="0085024D">
      <w:pPr>
        <w:pStyle w:val="Paragraph"/>
        <w:numPr>
          <w:ilvl w:val="0"/>
          <w:numId w:val="26"/>
        </w:numPr>
        <w:ind w:left="180" w:hanging="180"/>
        <w:rPr>
          <w:sz w:val="22"/>
        </w:rPr>
      </w:pPr>
      <w:r w:rsidRPr="0085024D">
        <w:rPr>
          <w:sz w:val="22"/>
        </w:rPr>
        <w:t>The user interface will be built using the shell provided by the client.</w:t>
      </w:r>
    </w:p>
    <w:p w:rsidR="006249EB" w:rsidRDefault="006249EB" w:rsidP="006249EB">
      <w:pPr>
        <w:pStyle w:val="Heading1"/>
      </w:pPr>
      <w:bookmarkStart w:id="101" w:name="_Toc252828027"/>
      <w:r>
        <w:lastRenderedPageBreak/>
        <w:t>External Interface Requirements</w:t>
      </w:r>
      <w:bookmarkEnd w:id="63"/>
      <w:bookmarkEnd w:id="64"/>
      <w:bookmarkEnd w:id="65"/>
      <w:bookmarkEnd w:id="66"/>
      <w:bookmarkEnd w:id="101"/>
    </w:p>
    <w:p w:rsidR="006249EB" w:rsidRPr="00617DF9" w:rsidRDefault="00617DF9" w:rsidP="006249EB">
      <w:pPr>
        <w:pStyle w:val="Paragraph"/>
        <w:rPr>
          <w:sz w:val="22"/>
        </w:rPr>
      </w:pPr>
      <w:r w:rsidRPr="00617DF9">
        <w:rPr>
          <w:sz w:val="22"/>
        </w:rPr>
        <w:t xml:space="preserve">This section contains the specification of requirements for interfaces among different components and their external capabilities, including all its users. </w:t>
      </w:r>
    </w:p>
    <w:p w:rsidR="007F039B" w:rsidRDefault="006249EB" w:rsidP="00C8472D">
      <w:pPr>
        <w:pStyle w:val="Heading2"/>
      </w:pPr>
      <w:bookmarkStart w:id="102" w:name="_Toc461626783"/>
      <w:bookmarkStart w:id="103" w:name="_Toc464031953"/>
      <w:bookmarkStart w:id="104" w:name="_Toc464822065"/>
      <w:bookmarkStart w:id="105" w:name="_Toc252828028"/>
      <w:r w:rsidRPr="00617DF9">
        <w:t>User Interfaces</w:t>
      </w:r>
      <w:bookmarkEnd w:id="102"/>
      <w:bookmarkEnd w:id="103"/>
      <w:bookmarkEnd w:id="104"/>
      <w:bookmarkEnd w:id="105"/>
    </w:p>
    <w:p w:rsidR="00101855" w:rsidRPr="00C8472D" w:rsidRDefault="00A47009" w:rsidP="00101855">
      <w:pPr>
        <w:pStyle w:val="Requirements"/>
        <w:rPr>
          <w:sz w:val="22"/>
          <w:szCs w:val="22"/>
        </w:rPr>
      </w:pPr>
      <w:r w:rsidRPr="00C8472D">
        <w:rPr>
          <w:sz w:val="22"/>
          <w:szCs w:val="22"/>
        </w:rPr>
        <w:t>The system shall use standard user interface controls such as buttons, text boxes, radio buttons, check boxes, labels, list boxes, spin boxes, combo boxes, sliders, scroll bars, tabs, tool tips, progress bars, and file selection dialogs [Galitz pp 443-552 et al].</w:t>
      </w:r>
    </w:p>
    <w:p w:rsidR="001A4A3D" w:rsidRPr="00C8472D" w:rsidRDefault="001A4A3D" w:rsidP="001A4A3D">
      <w:pPr>
        <w:pStyle w:val="Requirements"/>
        <w:tabs>
          <w:tab w:val="clear" w:pos="720"/>
          <w:tab w:val="num" w:pos="810"/>
        </w:tabs>
        <w:ind w:left="810" w:hanging="810"/>
        <w:rPr>
          <w:sz w:val="22"/>
          <w:szCs w:val="22"/>
        </w:rPr>
      </w:pPr>
      <w:r w:rsidRPr="00C8472D">
        <w:rPr>
          <w:sz w:val="22"/>
          <w:szCs w:val="22"/>
        </w:rPr>
        <w:t xml:space="preserve">The user interfaces shall be presented as web pages and shall be displayed by web browsers. </w:t>
      </w:r>
    </w:p>
    <w:p w:rsidR="001A4A3D" w:rsidRPr="00C8472D" w:rsidRDefault="001A4A3D" w:rsidP="001A4A3D">
      <w:pPr>
        <w:pStyle w:val="Requirements"/>
        <w:tabs>
          <w:tab w:val="clear" w:pos="720"/>
          <w:tab w:val="num" w:pos="810"/>
        </w:tabs>
        <w:ind w:left="810" w:hanging="810"/>
        <w:rPr>
          <w:sz w:val="22"/>
          <w:szCs w:val="22"/>
        </w:rPr>
      </w:pPr>
      <w:r w:rsidRPr="00C8472D">
        <w:rPr>
          <w:sz w:val="22"/>
          <w:szCs w:val="22"/>
        </w:rPr>
        <w:t xml:space="preserve">Each page of the system shall have full screen, minimize, and exit options. </w:t>
      </w:r>
    </w:p>
    <w:p w:rsidR="001A4A3D" w:rsidRPr="00C8472D" w:rsidRDefault="001A4A3D" w:rsidP="001A4A3D">
      <w:pPr>
        <w:pStyle w:val="Requirements"/>
        <w:tabs>
          <w:tab w:val="clear" w:pos="720"/>
          <w:tab w:val="num" w:pos="810"/>
        </w:tabs>
        <w:ind w:left="810" w:hanging="810"/>
        <w:rPr>
          <w:sz w:val="22"/>
          <w:szCs w:val="22"/>
        </w:rPr>
      </w:pPr>
      <w:r w:rsidRPr="00C8472D">
        <w:rPr>
          <w:sz w:val="22"/>
          <w:szCs w:val="22"/>
        </w:rPr>
        <w:t>Each page of the system shall allow a user to return to the previous page by selecting a “back” option.</w:t>
      </w:r>
    </w:p>
    <w:p w:rsidR="001A4A3D" w:rsidRPr="00C8472D" w:rsidRDefault="001A4A3D" w:rsidP="001A4A3D">
      <w:pPr>
        <w:pStyle w:val="Requirements"/>
        <w:tabs>
          <w:tab w:val="clear" w:pos="720"/>
        </w:tabs>
        <w:ind w:left="810" w:hanging="810"/>
        <w:rPr>
          <w:sz w:val="22"/>
          <w:szCs w:val="22"/>
        </w:rPr>
      </w:pPr>
      <w:r w:rsidRPr="00C8472D">
        <w:rPr>
          <w:sz w:val="22"/>
          <w:szCs w:val="22"/>
        </w:rPr>
        <w:t xml:space="preserve">The system shall provide a visual display such as a progress bar or hour-glass icon while any function is being performed. </w:t>
      </w:r>
    </w:p>
    <w:p w:rsidR="001A4A3D" w:rsidRPr="00C8472D" w:rsidRDefault="001A4A3D" w:rsidP="001A4A3D">
      <w:pPr>
        <w:pStyle w:val="Requirements"/>
        <w:rPr>
          <w:sz w:val="22"/>
          <w:szCs w:val="22"/>
        </w:rPr>
      </w:pPr>
      <w:r w:rsidRPr="00C8472D">
        <w:rPr>
          <w:sz w:val="22"/>
          <w:szCs w:val="22"/>
        </w:rPr>
        <w:t xml:space="preserve">The system shall provide an interface, hereafter called the </w:t>
      </w:r>
      <w:r w:rsidRPr="00C8472D">
        <w:rPr>
          <w:i/>
          <w:sz w:val="22"/>
          <w:szCs w:val="22"/>
        </w:rPr>
        <w:t>Administrator Login Page</w:t>
      </w:r>
      <w:r w:rsidRPr="00C8472D">
        <w:rPr>
          <w:sz w:val="22"/>
          <w:szCs w:val="22"/>
        </w:rPr>
        <w:t>, which displays the prompt for the Administrator to enter the userid and password.</w:t>
      </w:r>
    </w:p>
    <w:p w:rsidR="001A4A3D" w:rsidRPr="00C8472D" w:rsidRDefault="001A4A3D" w:rsidP="001A4A3D">
      <w:pPr>
        <w:pStyle w:val="Requirements"/>
        <w:rPr>
          <w:sz w:val="22"/>
          <w:szCs w:val="22"/>
        </w:rPr>
      </w:pPr>
      <w:r w:rsidRPr="00C8472D">
        <w:rPr>
          <w:sz w:val="22"/>
          <w:szCs w:val="22"/>
        </w:rPr>
        <w:t xml:space="preserve">The system shall provide an interface for viewing the Activity log, hereafter called the </w:t>
      </w:r>
      <w:r w:rsidRPr="00C8472D">
        <w:rPr>
          <w:i/>
          <w:sz w:val="22"/>
          <w:szCs w:val="22"/>
        </w:rPr>
        <w:t>Activity Log Interface</w:t>
      </w:r>
      <w:r w:rsidRPr="00C8472D">
        <w:rPr>
          <w:sz w:val="22"/>
          <w:szCs w:val="22"/>
        </w:rPr>
        <w:t xml:space="preserve">. </w:t>
      </w:r>
    </w:p>
    <w:p w:rsidR="001A4A3D" w:rsidRPr="00C8472D" w:rsidRDefault="001A4A3D" w:rsidP="001A4A3D">
      <w:pPr>
        <w:pStyle w:val="Requirements"/>
        <w:rPr>
          <w:sz w:val="22"/>
          <w:szCs w:val="22"/>
        </w:rPr>
      </w:pPr>
      <w:r w:rsidRPr="00C8472D">
        <w:rPr>
          <w:sz w:val="22"/>
          <w:szCs w:val="22"/>
        </w:rPr>
        <w:t xml:space="preserve">The </w:t>
      </w:r>
      <w:r w:rsidRPr="00C8472D">
        <w:rPr>
          <w:i/>
          <w:sz w:val="22"/>
          <w:szCs w:val="22"/>
        </w:rPr>
        <w:t>Activity Log Interface</w:t>
      </w:r>
      <w:r w:rsidRPr="00C8472D">
        <w:rPr>
          <w:sz w:val="22"/>
          <w:szCs w:val="22"/>
        </w:rPr>
        <w:t xml:space="preserve"> shall display messages and time stamps for the messages, ordered from the most recent to oldest.</w:t>
      </w:r>
    </w:p>
    <w:p w:rsidR="001A4A3D" w:rsidRPr="00C8472D" w:rsidRDefault="001A4A3D" w:rsidP="001A4A3D">
      <w:pPr>
        <w:pStyle w:val="Requirements"/>
        <w:rPr>
          <w:sz w:val="22"/>
          <w:szCs w:val="22"/>
        </w:rPr>
      </w:pPr>
      <w:r w:rsidRPr="00C8472D">
        <w:rPr>
          <w:sz w:val="22"/>
          <w:szCs w:val="22"/>
        </w:rPr>
        <w:t xml:space="preserve">The </w:t>
      </w:r>
      <w:r w:rsidRPr="00C8472D">
        <w:rPr>
          <w:i/>
          <w:sz w:val="22"/>
          <w:szCs w:val="22"/>
        </w:rPr>
        <w:t>Activity Log Interface</w:t>
      </w:r>
      <w:r w:rsidRPr="00C8472D">
        <w:rPr>
          <w:sz w:val="22"/>
          <w:szCs w:val="22"/>
        </w:rPr>
        <w:t xml:space="preserve"> shall display 20 messages at a time as well as left and right arrow icons for scrolling through messages.</w:t>
      </w:r>
    </w:p>
    <w:p w:rsidR="006249EB" w:rsidRDefault="006249EB" w:rsidP="006249EB">
      <w:pPr>
        <w:pStyle w:val="Heading2"/>
      </w:pPr>
      <w:bookmarkStart w:id="106" w:name="_Toc461626784"/>
      <w:bookmarkStart w:id="107" w:name="_Toc464031954"/>
      <w:bookmarkStart w:id="108" w:name="_Toc464822066"/>
      <w:bookmarkStart w:id="109" w:name="_Toc252828029"/>
      <w:r>
        <w:t>Hardware Interfaces</w:t>
      </w:r>
      <w:bookmarkEnd w:id="106"/>
      <w:bookmarkEnd w:id="107"/>
      <w:bookmarkEnd w:id="108"/>
      <w:bookmarkEnd w:id="109"/>
      <w:r>
        <w:t xml:space="preserve"> </w:t>
      </w:r>
    </w:p>
    <w:p w:rsidR="006249EB" w:rsidRPr="00C8472D" w:rsidRDefault="00F06B2C" w:rsidP="006249EB">
      <w:pPr>
        <w:pStyle w:val="Paragraph"/>
        <w:rPr>
          <w:sz w:val="22"/>
        </w:rPr>
      </w:pPr>
      <w:r w:rsidRPr="00C8472D">
        <w:rPr>
          <w:sz w:val="22"/>
        </w:rPr>
        <w:t xml:space="preserve">There are no hardware-specific requirements. </w:t>
      </w:r>
    </w:p>
    <w:p w:rsidR="006249EB" w:rsidRPr="001A4A3D" w:rsidRDefault="006249EB" w:rsidP="006249EB">
      <w:pPr>
        <w:pStyle w:val="Heading2"/>
      </w:pPr>
      <w:bookmarkStart w:id="110" w:name="_Toc461626785"/>
      <w:bookmarkStart w:id="111" w:name="_Toc464031955"/>
      <w:bookmarkStart w:id="112" w:name="_Toc464822067"/>
      <w:bookmarkStart w:id="113" w:name="_Toc252828030"/>
      <w:r w:rsidRPr="001A4A3D">
        <w:t>Software Interfaces</w:t>
      </w:r>
      <w:bookmarkEnd w:id="110"/>
      <w:bookmarkEnd w:id="111"/>
      <w:bookmarkEnd w:id="112"/>
      <w:bookmarkEnd w:id="113"/>
    </w:p>
    <w:p w:rsidR="00644E60" w:rsidRDefault="00101855" w:rsidP="00C8472D">
      <w:pPr>
        <w:pStyle w:val="Requirements"/>
        <w:ind w:left="810" w:hanging="810"/>
        <w:rPr>
          <w:sz w:val="22"/>
        </w:rPr>
      </w:pPr>
      <w:r w:rsidRPr="00617DF9">
        <w:rPr>
          <w:sz w:val="22"/>
        </w:rPr>
        <w:t xml:space="preserve">The </w:t>
      </w:r>
      <w:r w:rsidR="00644E60" w:rsidRPr="00617DF9">
        <w:rPr>
          <w:sz w:val="22"/>
        </w:rPr>
        <w:t>system shall use a PostgreSQL 8.0 or later database management system.</w:t>
      </w:r>
    </w:p>
    <w:p w:rsidR="00F06B2C" w:rsidRDefault="006249EB" w:rsidP="00F06B2C">
      <w:pPr>
        <w:pStyle w:val="Heading2"/>
      </w:pPr>
      <w:bookmarkStart w:id="114" w:name="_Toc461626786"/>
      <w:bookmarkStart w:id="115" w:name="_Toc464031956"/>
      <w:bookmarkStart w:id="116" w:name="_Toc464822068"/>
      <w:bookmarkStart w:id="117" w:name="_Toc252828031"/>
      <w:r>
        <w:t>Communications Interfaces</w:t>
      </w:r>
      <w:bookmarkEnd w:id="114"/>
      <w:bookmarkEnd w:id="115"/>
      <w:bookmarkEnd w:id="116"/>
      <w:bookmarkEnd w:id="117"/>
      <w:r>
        <w:t xml:space="preserve"> </w:t>
      </w:r>
    </w:p>
    <w:p w:rsidR="00F06B2C" w:rsidRDefault="00F06B2C" w:rsidP="00F06B2C">
      <w:pPr>
        <w:pStyle w:val="Requirements"/>
        <w:ind w:left="810" w:hanging="810"/>
        <w:rPr>
          <w:sz w:val="22"/>
        </w:rPr>
      </w:pPr>
      <w:r w:rsidRPr="00617DF9">
        <w:rPr>
          <w:sz w:val="22"/>
        </w:rPr>
        <w:t xml:space="preserve">The system shall use web services to obtain data from historical weather data source. </w:t>
      </w:r>
    </w:p>
    <w:p w:rsidR="001A4A3D" w:rsidRDefault="001A4A3D" w:rsidP="00C8472D">
      <w:pPr>
        <w:pStyle w:val="Requirements"/>
        <w:ind w:left="810" w:hanging="810"/>
        <w:rPr>
          <w:sz w:val="22"/>
        </w:rPr>
      </w:pPr>
      <w:r>
        <w:rPr>
          <w:sz w:val="22"/>
        </w:rPr>
        <w:t>The system shall provide an xml web service interface to acquire weather history.</w:t>
      </w:r>
    </w:p>
    <w:p w:rsidR="001A4A3D" w:rsidRPr="00617DF9" w:rsidRDefault="001A4A3D" w:rsidP="001A4A3D">
      <w:pPr>
        <w:pStyle w:val="Requirements"/>
        <w:numPr>
          <w:ilvl w:val="0"/>
          <w:numId w:val="0"/>
        </w:numPr>
        <w:ind w:left="810"/>
        <w:rPr>
          <w:sz w:val="22"/>
        </w:rPr>
      </w:pPr>
    </w:p>
    <w:p w:rsidR="00F06B2C" w:rsidRPr="00F06B2C" w:rsidRDefault="00F06B2C" w:rsidP="00F06B2C"/>
    <w:p w:rsidR="00016B84" w:rsidRDefault="006249EB">
      <w:pPr>
        <w:pStyle w:val="Heading1"/>
      </w:pPr>
      <w:bookmarkStart w:id="118" w:name="_Toc425134243"/>
      <w:bookmarkStart w:id="119" w:name="_Toc461626781"/>
      <w:bookmarkStart w:id="120" w:name="_Toc464031951"/>
      <w:bookmarkStart w:id="121" w:name="_Toc464822063"/>
      <w:bookmarkStart w:id="122" w:name="_Toc252828032"/>
      <w:r>
        <w:lastRenderedPageBreak/>
        <w:t>Behavioral</w:t>
      </w:r>
      <w:r w:rsidR="00016B84">
        <w:t xml:space="preserve"> Requirements</w:t>
      </w:r>
      <w:bookmarkEnd w:id="118"/>
      <w:bookmarkEnd w:id="119"/>
      <w:bookmarkEnd w:id="120"/>
      <w:bookmarkEnd w:id="121"/>
      <w:bookmarkEnd w:id="122"/>
    </w:p>
    <w:p w:rsidR="00016B84" w:rsidRPr="00617DF9" w:rsidRDefault="00617DF9" w:rsidP="00617DF9">
      <w:pPr>
        <w:rPr>
          <w:sz w:val="22"/>
        </w:rPr>
      </w:pPr>
      <w:r w:rsidRPr="00617DF9">
        <w:rPr>
          <w:sz w:val="22"/>
        </w:rPr>
        <w:t>This section contains specific behavioral requirements for the system.</w:t>
      </w:r>
    </w:p>
    <w:p w:rsidR="00016B84" w:rsidRDefault="00016B84" w:rsidP="006249EB">
      <w:pPr>
        <w:pStyle w:val="Heading2"/>
      </w:pPr>
      <w:bookmarkStart w:id="123" w:name="_Toc461626788"/>
      <w:bookmarkStart w:id="124" w:name="_Toc464031958"/>
      <w:bookmarkStart w:id="125" w:name="_Toc464822070"/>
      <w:bookmarkStart w:id="126" w:name="_Toc252828033"/>
      <w:r>
        <w:t>Same Class of User</w:t>
      </w:r>
      <w:bookmarkEnd w:id="123"/>
      <w:bookmarkEnd w:id="124"/>
      <w:bookmarkEnd w:id="125"/>
      <w:bookmarkEnd w:id="126"/>
    </w:p>
    <w:p w:rsidR="001A4A3D" w:rsidRPr="00772F14" w:rsidRDefault="001A4A3D" w:rsidP="001A4A3D">
      <w:pPr>
        <w:pStyle w:val="Requirements"/>
        <w:tabs>
          <w:tab w:val="clear" w:pos="720"/>
          <w:tab w:val="num" w:pos="900"/>
        </w:tabs>
        <w:rPr>
          <w:sz w:val="22"/>
        </w:rPr>
      </w:pPr>
      <w:bookmarkStart w:id="127" w:name="_Toc461626789"/>
      <w:bookmarkStart w:id="128" w:name="_Toc464031959"/>
      <w:bookmarkStart w:id="129" w:name="_Toc464822071"/>
      <w:r w:rsidRPr="00772F14">
        <w:rPr>
          <w:sz w:val="22"/>
        </w:rPr>
        <w:t xml:space="preserve">The </w:t>
      </w:r>
      <w:bookmarkStart w:id="130" w:name="_toc698"/>
      <w:bookmarkEnd w:id="130"/>
      <w:r w:rsidRPr="00772F14">
        <w:rPr>
          <w:sz w:val="22"/>
        </w:rPr>
        <w:t xml:space="preserve">server program shall have only one class of user, the Administrator, who has access to </w:t>
      </w:r>
      <w:r w:rsidR="00160027" w:rsidRPr="00772F14">
        <w:rPr>
          <w:sz w:val="22"/>
        </w:rPr>
        <w:t>the Activity Log</w:t>
      </w:r>
      <w:r w:rsidRPr="00772F14">
        <w:rPr>
          <w:sz w:val="22"/>
        </w:rPr>
        <w:t>.</w:t>
      </w:r>
    </w:p>
    <w:p w:rsidR="001A4A3D" w:rsidRPr="00772F14" w:rsidRDefault="001A4A3D" w:rsidP="001A4A3D">
      <w:pPr>
        <w:pStyle w:val="Requirements"/>
        <w:tabs>
          <w:tab w:val="clear" w:pos="720"/>
          <w:tab w:val="num" w:pos="900"/>
        </w:tabs>
        <w:rPr>
          <w:sz w:val="22"/>
        </w:rPr>
      </w:pPr>
      <w:r w:rsidRPr="00772F14">
        <w:rPr>
          <w:sz w:val="22"/>
        </w:rPr>
        <w:t>The system shall require the Administrator to enter a valid combination of userid and password in order to use the system.</w:t>
      </w:r>
    </w:p>
    <w:p w:rsidR="00016B84" w:rsidRDefault="00016B84" w:rsidP="00A47009">
      <w:pPr>
        <w:pStyle w:val="Heading2"/>
      </w:pPr>
      <w:bookmarkStart w:id="131" w:name="_Toc252828034"/>
      <w:r>
        <w:t>Related Real-world Objects</w:t>
      </w:r>
      <w:bookmarkEnd w:id="127"/>
      <w:bookmarkEnd w:id="128"/>
      <w:bookmarkEnd w:id="129"/>
      <w:bookmarkEnd w:id="131"/>
    </w:p>
    <w:p w:rsidR="00617DF9" w:rsidRPr="00617DF9" w:rsidRDefault="00617DF9" w:rsidP="00617DF9">
      <w:pPr>
        <w:widowControl w:val="0"/>
        <w:rPr>
          <w:sz w:val="22"/>
        </w:rPr>
      </w:pPr>
      <w:r w:rsidRPr="00617DF9">
        <w:rPr>
          <w:sz w:val="22"/>
        </w:rPr>
        <w:t>Real-world objects are entities with either physical or conceptual counterparts in the real world. The entity-relation diagram that motivates the real-world objects described in this section can be found in Appendix A.</w:t>
      </w:r>
    </w:p>
    <w:p w:rsidR="00617DF9" w:rsidRPr="002816E7" w:rsidRDefault="00617DF9" w:rsidP="00617DF9">
      <w:pPr>
        <w:pStyle w:val="Heading3"/>
        <w:numPr>
          <w:ilvl w:val="2"/>
          <w:numId w:val="1"/>
        </w:numPr>
        <w:ind w:left="720"/>
      </w:pPr>
      <w:bookmarkStart w:id="132" w:name="_Toc251785045"/>
      <w:bookmarkStart w:id="133" w:name="_Toc252828035"/>
      <w:r w:rsidRPr="002816E7">
        <w:t>Weather Station</w:t>
      </w:r>
      <w:bookmarkEnd w:id="132"/>
      <w:bookmarkEnd w:id="133"/>
    </w:p>
    <w:p w:rsidR="00617DF9" w:rsidRPr="00617DF9" w:rsidRDefault="00617DF9" w:rsidP="00617DF9">
      <w:pPr>
        <w:pStyle w:val="Requirements"/>
        <w:ind w:left="900" w:hanging="900"/>
        <w:rPr>
          <w:sz w:val="22"/>
          <w:szCs w:val="22"/>
        </w:rPr>
      </w:pPr>
      <w:r w:rsidRPr="00617DF9">
        <w:rPr>
          <w:sz w:val="22"/>
          <w:szCs w:val="22"/>
        </w:rPr>
        <w:t>Each weather station shall have a unique ID and a unique location, which is specified by longitude and latitude.</w:t>
      </w:r>
    </w:p>
    <w:p w:rsidR="00617DF9" w:rsidRPr="00617DF9" w:rsidRDefault="00617DF9" w:rsidP="00617DF9">
      <w:pPr>
        <w:pStyle w:val="Requirements"/>
        <w:ind w:left="900" w:hanging="900"/>
        <w:rPr>
          <w:sz w:val="22"/>
          <w:szCs w:val="22"/>
        </w:rPr>
      </w:pPr>
      <w:r w:rsidRPr="00617DF9">
        <w:rPr>
          <w:sz w:val="22"/>
          <w:szCs w:val="22"/>
        </w:rPr>
        <w:t>Each weather station shall have a set of instruments that collect weather data.</w:t>
      </w:r>
    </w:p>
    <w:p w:rsidR="00617DF9" w:rsidRPr="002816E7" w:rsidRDefault="00617DF9" w:rsidP="00617DF9">
      <w:pPr>
        <w:pStyle w:val="Heading3"/>
        <w:numPr>
          <w:ilvl w:val="2"/>
          <w:numId w:val="1"/>
        </w:numPr>
        <w:ind w:left="720"/>
      </w:pPr>
      <w:bookmarkStart w:id="134" w:name="_Toc251785046"/>
      <w:bookmarkStart w:id="135" w:name="_Toc252828036"/>
      <w:r w:rsidRPr="002816E7">
        <w:t>Weather Data</w:t>
      </w:r>
      <w:bookmarkEnd w:id="134"/>
      <w:bookmarkEnd w:id="135"/>
    </w:p>
    <w:p w:rsidR="00617DF9" w:rsidRPr="00617DF9" w:rsidRDefault="00617DF9" w:rsidP="00617DF9">
      <w:pPr>
        <w:rPr>
          <w:sz w:val="22"/>
          <w:szCs w:val="22"/>
        </w:rPr>
      </w:pPr>
      <w:r w:rsidRPr="00617DF9">
        <w:rPr>
          <w:sz w:val="22"/>
          <w:szCs w:val="22"/>
        </w:rPr>
        <w:t xml:space="preserve">Weather data is recorded for a weather station at a given time. </w:t>
      </w:r>
    </w:p>
    <w:p w:rsidR="00160027" w:rsidRPr="00524D82" w:rsidRDefault="00160027" w:rsidP="00160027">
      <w:pPr>
        <w:pStyle w:val="Requirements"/>
        <w:ind w:left="900" w:hanging="900"/>
        <w:rPr>
          <w:sz w:val="22"/>
          <w:szCs w:val="22"/>
        </w:rPr>
      </w:pPr>
      <w:r w:rsidRPr="00617DF9">
        <w:rPr>
          <w:sz w:val="22"/>
          <w:szCs w:val="22"/>
        </w:rPr>
        <w:t>The types of instruments possible for a weather station shall include those that measure temperature</w:t>
      </w:r>
      <w:r>
        <w:rPr>
          <w:sz w:val="22"/>
          <w:szCs w:val="22"/>
        </w:rPr>
        <w:t xml:space="preserve"> in C</w:t>
      </w:r>
      <w:r w:rsidRPr="00617DF9">
        <w:rPr>
          <w:sz w:val="22"/>
          <w:szCs w:val="22"/>
        </w:rPr>
        <w:t>, relative humidity, wind speed</w:t>
      </w:r>
      <w:r>
        <w:rPr>
          <w:sz w:val="22"/>
          <w:szCs w:val="22"/>
        </w:rPr>
        <w:t xml:space="preserve"> in mph</w:t>
      </w:r>
      <w:r w:rsidRPr="00617DF9">
        <w:rPr>
          <w:sz w:val="22"/>
          <w:szCs w:val="22"/>
        </w:rPr>
        <w:t xml:space="preserve">, wind direction, precipitation, </w:t>
      </w:r>
      <w:r>
        <w:rPr>
          <w:sz w:val="22"/>
          <w:szCs w:val="22"/>
        </w:rPr>
        <w:t>w</w:t>
      </w:r>
      <w:r w:rsidRPr="00617DF9">
        <w:rPr>
          <w:sz w:val="22"/>
          <w:szCs w:val="22"/>
        </w:rPr>
        <w:t>eather condition (e.g., clear, thunderstorm), wind degree, barometric pressure in mb, dew point in C, heat index in C, windchill in C, visibility in km.</w:t>
      </w:r>
      <w:r>
        <w:rPr>
          <w:sz w:val="22"/>
          <w:szCs w:val="22"/>
        </w:rPr>
        <w:t xml:space="preserve"> </w:t>
      </w:r>
    </w:p>
    <w:p w:rsidR="00617DF9" w:rsidRDefault="00617DF9" w:rsidP="00617DF9">
      <w:pPr>
        <w:pStyle w:val="Requirements"/>
        <w:ind w:left="900" w:hanging="900"/>
        <w:rPr>
          <w:sz w:val="22"/>
          <w:szCs w:val="22"/>
        </w:rPr>
      </w:pPr>
      <w:r w:rsidRPr="00617DF9">
        <w:rPr>
          <w:sz w:val="22"/>
          <w:szCs w:val="22"/>
        </w:rPr>
        <w:t xml:space="preserve">A weather data element shall be identified by a weather station, a </w:t>
      </w:r>
      <w:r>
        <w:rPr>
          <w:sz w:val="22"/>
          <w:szCs w:val="22"/>
        </w:rPr>
        <w:t xml:space="preserve">date and </w:t>
      </w:r>
      <w:r w:rsidRPr="00617DF9">
        <w:rPr>
          <w:sz w:val="22"/>
          <w:szCs w:val="22"/>
        </w:rPr>
        <w:t>time, and the data value for an instrument on the weather station at that time.</w:t>
      </w:r>
    </w:p>
    <w:p w:rsidR="00160027" w:rsidRDefault="00160027" w:rsidP="00160027">
      <w:pPr>
        <w:pStyle w:val="Heading3"/>
      </w:pPr>
      <w:bookmarkStart w:id="136" w:name="_Toc252828037"/>
      <w:r>
        <w:t>Activity Log</w:t>
      </w:r>
      <w:bookmarkEnd w:id="136"/>
      <w:r>
        <w:t xml:space="preserve"> </w:t>
      </w:r>
    </w:p>
    <w:p w:rsidR="00160027" w:rsidRDefault="00160027" w:rsidP="00160027">
      <w:pPr>
        <w:pStyle w:val="Requirements"/>
        <w:ind w:left="900" w:hanging="900"/>
        <w:rPr>
          <w:sz w:val="22"/>
          <w:szCs w:val="22"/>
        </w:rPr>
      </w:pPr>
      <w:bookmarkStart w:id="137" w:name="_Messages"/>
      <w:bookmarkEnd w:id="137"/>
      <w:r>
        <w:rPr>
          <w:sz w:val="22"/>
          <w:szCs w:val="22"/>
        </w:rPr>
        <w:t>The system shall keep an activity log that will list all of the following types of errors that occur within the system:</w:t>
      </w:r>
    </w:p>
    <w:p w:rsidR="00160027" w:rsidRDefault="00160027" w:rsidP="00160027">
      <w:pPr>
        <w:pStyle w:val="Requirements"/>
        <w:numPr>
          <w:ilvl w:val="0"/>
          <w:numId w:val="23"/>
        </w:numPr>
        <w:rPr>
          <w:sz w:val="22"/>
          <w:szCs w:val="22"/>
        </w:rPr>
      </w:pPr>
      <w:r>
        <w:rPr>
          <w:sz w:val="22"/>
          <w:szCs w:val="22"/>
        </w:rPr>
        <w:t>The historical weather data source does not contain requested weather data.</w:t>
      </w:r>
    </w:p>
    <w:p w:rsidR="00160027" w:rsidRDefault="00160027" w:rsidP="00160027">
      <w:pPr>
        <w:pStyle w:val="Requirements"/>
        <w:numPr>
          <w:ilvl w:val="0"/>
          <w:numId w:val="23"/>
        </w:numPr>
        <w:rPr>
          <w:sz w:val="22"/>
          <w:szCs w:val="22"/>
        </w:rPr>
      </w:pPr>
      <w:r>
        <w:rPr>
          <w:sz w:val="22"/>
          <w:szCs w:val="22"/>
        </w:rPr>
        <w:t>The system cannot establish a connection to the historical weather data source.</w:t>
      </w:r>
    </w:p>
    <w:p w:rsidR="00160027" w:rsidRDefault="00160027" w:rsidP="00160027">
      <w:pPr>
        <w:pStyle w:val="Requirements"/>
        <w:ind w:left="900" w:hanging="900"/>
        <w:rPr>
          <w:sz w:val="22"/>
          <w:szCs w:val="22"/>
        </w:rPr>
      </w:pPr>
      <w:r>
        <w:rPr>
          <w:sz w:val="22"/>
          <w:szCs w:val="22"/>
        </w:rPr>
        <w:t>The activity log shall include the following information for each entry:</w:t>
      </w:r>
    </w:p>
    <w:p w:rsidR="00160027" w:rsidRDefault="00160027" w:rsidP="00160027">
      <w:pPr>
        <w:pStyle w:val="Requirements"/>
        <w:numPr>
          <w:ilvl w:val="0"/>
          <w:numId w:val="24"/>
        </w:numPr>
        <w:rPr>
          <w:sz w:val="22"/>
          <w:szCs w:val="22"/>
        </w:rPr>
      </w:pPr>
      <w:r>
        <w:rPr>
          <w:sz w:val="22"/>
          <w:szCs w:val="22"/>
        </w:rPr>
        <w:t>The type of the error.</w:t>
      </w:r>
    </w:p>
    <w:p w:rsidR="00160027" w:rsidRPr="00160027" w:rsidRDefault="00160027" w:rsidP="00160027">
      <w:pPr>
        <w:pStyle w:val="Requirements"/>
        <w:numPr>
          <w:ilvl w:val="0"/>
          <w:numId w:val="24"/>
        </w:numPr>
        <w:rPr>
          <w:sz w:val="22"/>
          <w:szCs w:val="22"/>
        </w:rPr>
      </w:pPr>
      <w:r>
        <w:rPr>
          <w:sz w:val="22"/>
          <w:szCs w:val="22"/>
        </w:rPr>
        <w:t>The date and time when the error occurred.</w:t>
      </w:r>
    </w:p>
    <w:p w:rsidR="0096079C" w:rsidRDefault="00617DF9" w:rsidP="00617DF9">
      <w:pPr>
        <w:pStyle w:val="Heading2"/>
      </w:pPr>
      <w:bookmarkStart w:id="138" w:name="_Toc252828038"/>
      <w:r>
        <w:t>Related Features</w:t>
      </w:r>
      <w:bookmarkEnd w:id="138"/>
    </w:p>
    <w:p w:rsidR="00617DF9" w:rsidRDefault="00617DF9" w:rsidP="00617DF9">
      <w:pPr>
        <w:rPr>
          <w:sz w:val="22"/>
        </w:rPr>
      </w:pPr>
      <w:r w:rsidRPr="00617DF9">
        <w:rPr>
          <w:sz w:val="22"/>
        </w:rPr>
        <w:t>A related feature is an externally desired service provided by the system that may require a sequence of inputs to affect the desirable results. Use cases that outline this section can be found in the section 2 of this SRS.</w:t>
      </w:r>
    </w:p>
    <w:p w:rsidR="00E44269" w:rsidRDefault="00160027" w:rsidP="00E44269">
      <w:pPr>
        <w:pStyle w:val="Heading3"/>
      </w:pPr>
      <w:bookmarkStart w:id="139" w:name="_Toc252828039"/>
      <w:r>
        <w:t xml:space="preserve">Create </w:t>
      </w:r>
      <w:r w:rsidR="00FA50C8">
        <w:t xml:space="preserve">List of </w:t>
      </w:r>
      <w:r w:rsidR="00E44269">
        <w:t>Weather Stations</w:t>
      </w:r>
      <w:bookmarkEnd w:id="139"/>
    </w:p>
    <w:p w:rsidR="00E44269" w:rsidRDefault="00BE3479" w:rsidP="00E44269">
      <w:pPr>
        <w:pStyle w:val="Requirements"/>
        <w:ind w:left="900" w:hanging="900"/>
        <w:rPr>
          <w:sz w:val="22"/>
          <w:szCs w:val="22"/>
        </w:rPr>
      </w:pPr>
      <w:r>
        <w:rPr>
          <w:sz w:val="22"/>
          <w:szCs w:val="22"/>
        </w:rPr>
        <w:t>The system shall accept requests for a list of weather stations based on any of the following attributes:</w:t>
      </w:r>
    </w:p>
    <w:p w:rsidR="00BE3479" w:rsidRDefault="00BE3479" w:rsidP="00E3370C">
      <w:pPr>
        <w:pStyle w:val="Requirements"/>
        <w:numPr>
          <w:ilvl w:val="0"/>
          <w:numId w:val="22"/>
        </w:numPr>
        <w:rPr>
          <w:sz w:val="22"/>
          <w:szCs w:val="22"/>
        </w:rPr>
      </w:pPr>
      <w:r>
        <w:rPr>
          <w:sz w:val="22"/>
          <w:szCs w:val="22"/>
        </w:rPr>
        <w:t>Station’s ID</w:t>
      </w:r>
    </w:p>
    <w:p w:rsidR="00BE3479" w:rsidRDefault="00BE3479" w:rsidP="00E3370C">
      <w:pPr>
        <w:pStyle w:val="Requirements"/>
        <w:numPr>
          <w:ilvl w:val="0"/>
          <w:numId w:val="22"/>
        </w:numPr>
        <w:rPr>
          <w:sz w:val="22"/>
          <w:szCs w:val="22"/>
        </w:rPr>
      </w:pPr>
      <w:r>
        <w:rPr>
          <w:sz w:val="22"/>
          <w:szCs w:val="22"/>
        </w:rPr>
        <w:lastRenderedPageBreak/>
        <w:t>Station’s longitude</w:t>
      </w:r>
    </w:p>
    <w:p w:rsidR="00BE3479" w:rsidRDefault="00BE3479" w:rsidP="00E3370C">
      <w:pPr>
        <w:pStyle w:val="Requirements"/>
        <w:numPr>
          <w:ilvl w:val="0"/>
          <w:numId w:val="22"/>
        </w:numPr>
        <w:rPr>
          <w:sz w:val="22"/>
          <w:szCs w:val="22"/>
        </w:rPr>
      </w:pPr>
      <w:r>
        <w:rPr>
          <w:sz w:val="22"/>
          <w:szCs w:val="22"/>
        </w:rPr>
        <w:t>Station’s latitude</w:t>
      </w:r>
    </w:p>
    <w:p w:rsidR="00BE3479" w:rsidRDefault="00BE3479" w:rsidP="00E3370C">
      <w:pPr>
        <w:pStyle w:val="Requirements"/>
        <w:numPr>
          <w:ilvl w:val="0"/>
          <w:numId w:val="22"/>
        </w:numPr>
        <w:rPr>
          <w:sz w:val="22"/>
          <w:szCs w:val="22"/>
        </w:rPr>
      </w:pPr>
      <w:r>
        <w:rPr>
          <w:sz w:val="22"/>
          <w:szCs w:val="22"/>
        </w:rPr>
        <w:t>Station’s location define</w:t>
      </w:r>
      <w:r w:rsidR="00FA50C8">
        <w:rPr>
          <w:sz w:val="22"/>
          <w:szCs w:val="22"/>
        </w:rPr>
        <w:t>d by</w:t>
      </w:r>
      <w:r>
        <w:rPr>
          <w:sz w:val="22"/>
          <w:szCs w:val="22"/>
        </w:rPr>
        <w:t xml:space="preserve"> longitude and latitude</w:t>
      </w:r>
    </w:p>
    <w:p w:rsidR="00BE3479" w:rsidRDefault="00BE3479" w:rsidP="00E3370C">
      <w:pPr>
        <w:pStyle w:val="Requirements"/>
        <w:numPr>
          <w:ilvl w:val="0"/>
          <w:numId w:val="22"/>
        </w:numPr>
        <w:rPr>
          <w:sz w:val="22"/>
          <w:szCs w:val="22"/>
        </w:rPr>
      </w:pPr>
      <w:r>
        <w:rPr>
          <w:sz w:val="22"/>
          <w:szCs w:val="22"/>
        </w:rPr>
        <w:t xml:space="preserve">State </w:t>
      </w:r>
      <w:r w:rsidR="00C068F2">
        <w:rPr>
          <w:sz w:val="22"/>
          <w:szCs w:val="22"/>
        </w:rPr>
        <w:t>where</w:t>
      </w:r>
      <w:r>
        <w:rPr>
          <w:sz w:val="22"/>
          <w:szCs w:val="22"/>
        </w:rPr>
        <w:t xml:space="preserve"> the station is located</w:t>
      </w:r>
    </w:p>
    <w:p w:rsidR="00C068F2" w:rsidRPr="00BE3479" w:rsidRDefault="00C068F2" w:rsidP="00E3370C">
      <w:pPr>
        <w:pStyle w:val="Requirements"/>
        <w:numPr>
          <w:ilvl w:val="0"/>
          <w:numId w:val="22"/>
        </w:numPr>
        <w:rPr>
          <w:sz w:val="22"/>
          <w:szCs w:val="22"/>
        </w:rPr>
      </w:pPr>
      <w:r>
        <w:rPr>
          <w:sz w:val="22"/>
          <w:szCs w:val="22"/>
        </w:rPr>
        <w:t xml:space="preserve">A rectangular region defined by latitudes and longitudes of the corner points of the rectangle. </w:t>
      </w:r>
    </w:p>
    <w:p w:rsidR="00653F57" w:rsidRDefault="00E02BC7" w:rsidP="00E02BC7">
      <w:pPr>
        <w:pStyle w:val="Heading3"/>
      </w:pPr>
      <w:bookmarkStart w:id="140" w:name="_Toc252828040"/>
      <w:r>
        <w:t>Weather Data Request</w:t>
      </w:r>
      <w:bookmarkEnd w:id="140"/>
    </w:p>
    <w:p w:rsidR="00E02BC7" w:rsidRDefault="00E02BC7" w:rsidP="00E02BC7">
      <w:pPr>
        <w:pStyle w:val="Requirements"/>
        <w:ind w:left="900" w:hanging="900"/>
        <w:rPr>
          <w:sz w:val="22"/>
          <w:szCs w:val="22"/>
        </w:rPr>
      </w:pPr>
      <w:r>
        <w:rPr>
          <w:sz w:val="22"/>
          <w:szCs w:val="22"/>
        </w:rPr>
        <w:t xml:space="preserve">The system shall </w:t>
      </w:r>
      <w:r w:rsidR="003E799B">
        <w:rPr>
          <w:sz w:val="22"/>
          <w:szCs w:val="22"/>
        </w:rPr>
        <w:t xml:space="preserve">allow a request for data from </w:t>
      </w:r>
      <w:r>
        <w:rPr>
          <w:sz w:val="22"/>
          <w:szCs w:val="22"/>
        </w:rPr>
        <w:t xml:space="preserve">multiple weather </w:t>
      </w:r>
      <w:r w:rsidR="003E799B">
        <w:rPr>
          <w:sz w:val="22"/>
          <w:szCs w:val="22"/>
        </w:rPr>
        <w:t>stations,</w:t>
      </w:r>
      <w:r>
        <w:rPr>
          <w:sz w:val="22"/>
          <w:szCs w:val="22"/>
        </w:rPr>
        <w:t xml:space="preserve"> multiple instrument data</w:t>
      </w:r>
      <w:r w:rsidR="003E799B">
        <w:rPr>
          <w:sz w:val="22"/>
          <w:szCs w:val="22"/>
        </w:rPr>
        <w:t xml:space="preserve"> types for each weather station, and a single time range to be made in a single request. </w:t>
      </w:r>
    </w:p>
    <w:p w:rsidR="00016B84" w:rsidRDefault="00016B84" w:rsidP="006249EB">
      <w:pPr>
        <w:pStyle w:val="Heading2"/>
      </w:pPr>
      <w:bookmarkStart w:id="141" w:name="_Toc461626790"/>
      <w:bookmarkStart w:id="142" w:name="_Toc464031960"/>
      <w:bookmarkStart w:id="143" w:name="_Toc464822072"/>
      <w:bookmarkStart w:id="144" w:name="_Toc252828041"/>
      <w:r>
        <w:t>Stimulus</w:t>
      </w:r>
      <w:bookmarkEnd w:id="141"/>
      <w:bookmarkEnd w:id="142"/>
      <w:bookmarkEnd w:id="143"/>
      <w:bookmarkEnd w:id="144"/>
    </w:p>
    <w:p w:rsidR="00E44269" w:rsidRDefault="00E44269" w:rsidP="00E44269">
      <w:pPr>
        <w:widowControl w:val="0"/>
        <w:rPr>
          <w:sz w:val="22"/>
        </w:rPr>
      </w:pPr>
      <w:r w:rsidRPr="00E44269">
        <w:rPr>
          <w:sz w:val="22"/>
        </w:rPr>
        <w:t>Transitions between the states of the system are often initiated by a stimulus. State transition diagram that that motivates the requirements described in this section can be found in Appendix B.</w:t>
      </w:r>
    </w:p>
    <w:p w:rsidR="00E44269" w:rsidRDefault="00E44269" w:rsidP="00E44269">
      <w:pPr>
        <w:widowControl w:val="0"/>
        <w:rPr>
          <w:sz w:val="22"/>
        </w:rPr>
      </w:pPr>
    </w:p>
    <w:p w:rsidR="00E44269" w:rsidRDefault="00E44269" w:rsidP="00E44269">
      <w:pPr>
        <w:pStyle w:val="Requirements"/>
        <w:ind w:left="900" w:hanging="900"/>
        <w:rPr>
          <w:sz w:val="22"/>
          <w:szCs w:val="22"/>
        </w:rPr>
      </w:pPr>
      <w:r>
        <w:rPr>
          <w:sz w:val="22"/>
          <w:szCs w:val="22"/>
        </w:rPr>
        <w:t xml:space="preserve">When the system receives a request from the </w:t>
      </w:r>
      <w:r w:rsidR="00AA3757">
        <w:rPr>
          <w:sz w:val="22"/>
          <w:szCs w:val="22"/>
        </w:rPr>
        <w:t>Client Program</w:t>
      </w:r>
      <w:r>
        <w:rPr>
          <w:sz w:val="22"/>
          <w:szCs w:val="22"/>
        </w:rPr>
        <w:t xml:space="preserve">, the system shall verify </w:t>
      </w:r>
      <w:r w:rsidR="00160027">
        <w:rPr>
          <w:sz w:val="22"/>
          <w:szCs w:val="22"/>
        </w:rPr>
        <w:t xml:space="preserve">that </w:t>
      </w:r>
      <w:r>
        <w:rPr>
          <w:sz w:val="22"/>
          <w:szCs w:val="22"/>
        </w:rPr>
        <w:t>the request is</w:t>
      </w:r>
      <w:r w:rsidR="00160027">
        <w:rPr>
          <w:sz w:val="22"/>
          <w:szCs w:val="22"/>
        </w:rPr>
        <w:t xml:space="preserve"> either</w:t>
      </w:r>
      <w:r>
        <w:rPr>
          <w:sz w:val="22"/>
          <w:szCs w:val="22"/>
        </w:rPr>
        <w:t xml:space="preserve"> for a list of weather stations or for a table of historic weather data.</w:t>
      </w:r>
    </w:p>
    <w:p w:rsidR="00FA50C8" w:rsidRDefault="00FA50C8" w:rsidP="00FA50C8">
      <w:pPr>
        <w:pStyle w:val="Heading3"/>
      </w:pPr>
      <w:bookmarkStart w:id="145" w:name="_Toc252828042"/>
      <w:r>
        <w:t>Acquiring a List of Weather Stations</w:t>
      </w:r>
      <w:bookmarkEnd w:id="145"/>
    </w:p>
    <w:p w:rsidR="00E44269" w:rsidRDefault="00FA50C8" w:rsidP="00E44269">
      <w:pPr>
        <w:pStyle w:val="Requirements"/>
        <w:ind w:left="900" w:hanging="900"/>
        <w:rPr>
          <w:sz w:val="22"/>
          <w:szCs w:val="22"/>
        </w:rPr>
      </w:pPr>
      <w:r>
        <w:rPr>
          <w:sz w:val="22"/>
          <w:szCs w:val="22"/>
        </w:rPr>
        <w:t xml:space="preserve">When the system receives </w:t>
      </w:r>
      <w:r w:rsidR="00160027">
        <w:rPr>
          <w:sz w:val="22"/>
          <w:szCs w:val="22"/>
        </w:rPr>
        <w:t>a</w:t>
      </w:r>
      <w:r>
        <w:rPr>
          <w:sz w:val="22"/>
          <w:szCs w:val="22"/>
        </w:rPr>
        <w:t xml:space="preserve"> request for </w:t>
      </w:r>
      <w:r w:rsidR="00160027">
        <w:rPr>
          <w:sz w:val="22"/>
          <w:szCs w:val="22"/>
        </w:rPr>
        <w:t>a</w:t>
      </w:r>
      <w:r>
        <w:rPr>
          <w:sz w:val="22"/>
          <w:szCs w:val="22"/>
        </w:rPr>
        <w:t xml:space="preserve"> list of weather stations, the system shall query the </w:t>
      </w:r>
      <w:r w:rsidR="00160027">
        <w:rPr>
          <w:sz w:val="22"/>
          <w:szCs w:val="22"/>
        </w:rPr>
        <w:t>historical weather data service</w:t>
      </w:r>
      <w:r>
        <w:rPr>
          <w:sz w:val="22"/>
          <w:szCs w:val="22"/>
        </w:rPr>
        <w:t xml:space="preserve"> and return the  list to the </w:t>
      </w:r>
      <w:r w:rsidR="00AA3757">
        <w:rPr>
          <w:sz w:val="22"/>
          <w:szCs w:val="22"/>
        </w:rPr>
        <w:t>Client Program</w:t>
      </w:r>
      <w:r>
        <w:rPr>
          <w:sz w:val="22"/>
          <w:szCs w:val="22"/>
        </w:rPr>
        <w:t xml:space="preserve">. </w:t>
      </w:r>
    </w:p>
    <w:p w:rsidR="00E51861" w:rsidRDefault="00E51861" w:rsidP="00E44269">
      <w:pPr>
        <w:pStyle w:val="Requirements"/>
        <w:ind w:left="900" w:hanging="900"/>
        <w:rPr>
          <w:sz w:val="22"/>
          <w:szCs w:val="22"/>
        </w:rPr>
      </w:pPr>
      <w:r>
        <w:rPr>
          <w:sz w:val="22"/>
          <w:szCs w:val="22"/>
        </w:rPr>
        <w:t xml:space="preserve">When the system receives a request for a list of weather stations by any of the attributes listed in </w:t>
      </w:r>
      <w:r w:rsidR="00772F14" w:rsidRPr="00772F14">
        <w:rPr>
          <w:sz w:val="22"/>
          <w:szCs w:val="22"/>
        </w:rPr>
        <w:t>REQ 2</w:t>
      </w:r>
      <w:r w:rsidRPr="00772F14">
        <w:rPr>
          <w:sz w:val="22"/>
          <w:szCs w:val="22"/>
        </w:rPr>
        <w:t>1, the</w:t>
      </w:r>
      <w:r>
        <w:rPr>
          <w:sz w:val="22"/>
          <w:szCs w:val="22"/>
        </w:rPr>
        <w:t xml:space="preserve"> system shall query historic weather data source for the available weather stations satisfying the requested parameters.</w:t>
      </w:r>
    </w:p>
    <w:p w:rsidR="007D4D6F" w:rsidRDefault="00E51861" w:rsidP="007D4D6F">
      <w:pPr>
        <w:pStyle w:val="Requirements"/>
        <w:ind w:left="900" w:hanging="900"/>
        <w:rPr>
          <w:sz w:val="22"/>
          <w:szCs w:val="22"/>
        </w:rPr>
      </w:pPr>
      <w:r>
        <w:rPr>
          <w:sz w:val="22"/>
          <w:szCs w:val="22"/>
        </w:rPr>
        <w:t>When the system receives from the historical weather d</w:t>
      </w:r>
      <w:r w:rsidR="00653F57">
        <w:rPr>
          <w:sz w:val="22"/>
          <w:szCs w:val="22"/>
        </w:rPr>
        <w:t>ata source the list of</w:t>
      </w:r>
      <w:r>
        <w:rPr>
          <w:sz w:val="22"/>
          <w:szCs w:val="22"/>
        </w:rPr>
        <w:t xml:space="preserve"> weather stations</w:t>
      </w:r>
      <w:r w:rsidR="00653F57">
        <w:rPr>
          <w:sz w:val="22"/>
          <w:szCs w:val="22"/>
        </w:rPr>
        <w:t xml:space="preserve"> satisfying the requested parameters</w:t>
      </w:r>
      <w:r>
        <w:rPr>
          <w:sz w:val="22"/>
          <w:szCs w:val="22"/>
        </w:rPr>
        <w:t xml:space="preserve">, the system shall return it to the </w:t>
      </w:r>
      <w:r w:rsidR="00AA3757">
        <w:rPr>
          <w:sz w:val="22"/>
          <w:szCs w:val="22"/>
        </w:rPr>
        <w:t>Client Program</w:t>
      </w:r>
      <w:r>
        <w:rPr>
          <w:sz w:val="22"/>
          <w:szCs w:val="22"/>
        </w:rPr>
        <w:t>.</w:t>
      </w:r>
      <w:r w:rsidR="00653F57">
        <w:rPr>
          <w:sz w:val="22"/>
          <w:szCs w:val="22"/>
        </w:rPr>
        <w:t xml:space="preserve"> If the system cannot establish connection to the historical weather data source, the system shall log an error in the activity log along with the time stamp when the failure occurred, and return an error message to the statistical module. </w:t>
      </w:r>
    </w:p>
    <w:p w:rsidR="00160027" w:rsidRDefault="00160027" w:rsidP="00160027">
      <w:pPr>
        <w:pStyle w:val="Requirements"/>
        <w:ind w:left="900" w:hanging="900"/>
        <w:rPr>
          <w:sz w:val="22"/>
          <w:szCs w:val="22"/>
        </w:rPr>
      </w:pPr>
      <w:r>
        <w:rPr>
          <w:sz w:val="22"/>
          <w:szCs w:val="22"/>
        </w:rPr>
        <w:t xml:space="preserve">The system shall query the historical weather data source for all weather stations within one degree from the requested longitude and/or latitude.  </w:t>
      </w:r>
    </w:p>
    <w:p w:rsidR="00160027" w:rsidRDefault="00160027" w:rsidP="00160027">
      <w:pPr>
        <w:pStyle w:val="Requirements"/>
        <w:ind w:left="900" w:hanging="900"/>
        <w:rPr>
          <w:sz w:val="22"/>
          <w:szCs w:val="22"/>
        </w:rPr>
      </w:pPr>
      <w:r>
        <w:rPr>
          <w:sz w:val="22"/>
          <w:szCs w:val="22"/>
        </w:rPr>
        <w:t>The system shall query historical weather data source for all weather stations within the requested state.</w:t>
      </w:r>
    </w:p>
    <w:p w:rsidR="00160027" w:rsidRPr="00160027" w:rsidRDefault="00160027" w:rsidP="00160027">
      <w:pPr>
        <w:pStyle w:val="Requirements"/>
        <w:ind w:left="900" w:hanging="900"/>
        <w:rPr>
          <w:sz w:val="22"/>
          <w:szCs w:val="22"/>
        </w:rPr>
      </w:pPr>
      <w:r>
        <w:rPr>
          <w:sz w:val="22"/>
          <w:szCs w:val="22"/>
        </w:rPr>
        <w:t xml:space="preserve">The system shall query historical weather data source for all weather stations within the rectangular area defined by the latitude and longitude of the corner points. </w:t>
      </w:r>
    </w:p>
    <w:p w:rsidR="007D4D6F" w:rsidRDefault="007D4D6F" w:rsidP="007D4D6F">
      <w:pPr>
        <w:pStyle w:val="Heading3"/>
      </w:pPr>
      <w:bookmarkStart w:id="146" w:name="_Toc252828043"/>
      <w:r>
        <w:t>Acquiring Weather Data</w:t>
      </w:r>
      <w:bookmarkEnd w:id="146"/>
    </w:p>
    <w:p w:rsidR="00160027" w:rsidRPr="00160027" w:rsidRDefault="00160027" w:rsidP="00160027">
      <w:pPr>
        <w:rPr>
          <w:sz w:val="22"/>
          <w:szCs w:val="22"/>
        </w:rPr>
      </w:pPr>
      <w:r>
        <w:rPr>
          <w:sz w:val="22"/>
          <w:szCs w:val="22"/>
        </w:rPr>
        <w:t xml:space="preserve">NOAA only allows a user to request the same data once per hour. The system should store any data it receives from the Historical Weather Data Source so that repeated requests can be serviced. </w:t>
      </w:r>
    </w:p>
    <w:p w:rsidR="00160027" w:rsidRPr="00160027" w:rsidRDefault="00160027" w:rsidP="00160027"/>
    <w:p w:rsidR="007D4D6F" w:rsidRDefault="003E799B" w:rsidP="007D4D6F">
      <w:pPr>
        <w:pStyle w:val="Requirements"/>
        <w:ind w:left="900" w:hanging="900"/>
        <w:rPr>
          <w:sz w:val="22"/>
          <w:szCs w:val="22"/>
        </w:rPr>
      </w:pPr>
      <w:r>
        <w:rPr>
          <w:sz w:val="22"/>
          <w:szCs w:val="22"/>
        </w:rPr>
        <w:t xml:space="preserve">When the system receives a request for weather data, the system shall verify that the request contains all of the following parameters: a non-empty set of weather stations, a non-empty set of instrument data types, and a time range. If any of the parameters is missing, the system shall return an error message to the </w:t>
      </w:r>
      <w:r w:rsidR="00AA3757">
        <w:rPr>
          <w:sz w:val="22"/>
          <w:szCs w:val="22"/>
        </w:rPr>
        <w:t>Client Program</w:t>
      </w:r>
      <w:r>
        <w:rPr>
          <w:sz w:val="22"/>
          <w:szCs w:val="22"/>
        </w:rPr>
        <w:t xml:space="preserve">. </w:t>
      </w:r>
    </w:p>
    <w:p w:rsidR="003E799B" w:rsidRDefault="00060897" w:rsidP="007D4D6F">
      <w:pPr>
        <w:pStyle w:val="Requirements"/>
        <w:ind w:left="900" w:hanging="900"/>
        <w:rPr>
          <w:sz w:val="22"/>
          <w:szCs w:val="22"/>
        </w:rPr>
      </w:pPr>
      <w:r>
        <w:rPr>
          <w:sz w:val="22"/>
          <w:szCs w:val="22"/>
        </w:rPr>
        <w:t xml:space="preserve">When the system receives a request for weather data and the system </w:t>
      </w:r>
      <w:r w:rsidR="00160027">
        <w:rPr>
          <w:sz w:val="22"/>
          <w:szCs w:val="22"/>
        </w:rPr>
        <w:t xml:space="preserve">has </w:t>
      </w:r>
      <w:r>
        <w:rPr>
          <w:sz w:val="22"/>
          <w:szCs w:val="22"/>
        </w:rPr>
        <w:t xml:space="preserve">verified that the request contains all required parameters (described in </w:t>
      </w:r>
      <w:r w:rsidR="00772F14" w:rsidRPr="00772F14">
        <w:rPr>
          <w:sz w:val="22"/>
          <w:szCs w:val="22"/>
        </w:rPr>
        <w:t>REQ 3</w:t>
      </w:r>
      <w:r w:rsidR="00772F14">
        <w:rPr>
          <w:sz w:val="22"/>
          <w:szCs w:val="22"/>
        </w:rPr>
        <w:t>0</w:t>
      </w:r>
      <w:r>
        <w:rPr>
          <w:sz w:val="22"/>
          <w:szCs w:val="22"/>
        </w:rPr>
        <w:t xml:space="preserve">), the system shall query the local database for the requested data. </w:t>
      </w:r>
    </w:p>
    <w:p w:rsidR="00060897" w:rsidRDefault="00060897" w:rsidP="007D4D6F">
      <w:pPr>
        <w:pStyle w:val="Requirements"/>
        <w:ind w:left="900" w:hanging="900"/>
        <w:rPr>
          <w:sz w:val="22"/>
          <w:szCs w:val="22"/>
        </w:rPr>
      </w:pPr>
      <w:r>
        <w:rPr>
          <w:sz w:val="22"/>
          <w:szCs w:val="22"/>
        </w:rPr>
        <w:lastRenderedPageBreak/>
        <w:t>When the system receives an empty file from the local database while querying the database for weather data, the system shall query the historical weather data source for the requested data.</w:t>
      </w:r>
    </w:p>
    <w:p w:rsidR="00060897" w:rsidRDefault="00060897" w:rsidP="007D4D6F">
      <w:pPr>
        <w:pStyle w:val="Requirements"/>
        <w:ind w:left="900" w:hanging="900"/>
        <w:rPr>
          <w:sz w:val="22"/>
          <w:szCs w:val="22"/>
        </w:rPr>
      </w:pPr>
      <w:r>
        <w:rPr>
          <w:sz w:val="22"/>
          <w:szCs w:val="22"/>
        </w:rPr>
        <w:t xml:space="preserve">When the system receives requested weather data from the local database, the system shall verify that all requested data are received and return data to the statistical module. </w:t>
      </w:r>
    </w:p>
    <w:p w:rsidR="00060897" w:rsidRDefault="00060897" w:rsidP="007D4D6F">
      <w:pPr>
        <w:pStyle w:val="Requirements"/>
        <w:ind w:left="900" w:hanging="900"/>
        <w:rPr>
          <w:sz w:val="22"/>
          <w:szCs w:val="22"/>
        </w:rPr>
      </w:pPr>
      <w:r>
        <w:rPr>
          <w:sz w:val="22"/>
          <w:szCs w:val="22"/>
        </w:rPr>
        <w:t xml:space="preserve">When the system receives requested weather data from the local database and the system verifies that only a subset of requested data is received, the system shall verify that the historical weather data source has not been queried in the last hour for the data that are missing. If the historical weather data source has been queried in the last hour for the data that are missing, the system shall return </w:t>
      </w:r>
      <w:r w:rsidR="00F760B1">
        <w:rPr>
          <w:sz w:val="22"/>
          <w:szCs w:val="22"/>
        </w:rPr>
        <w:t xml:space="preserve">to the </w:t>
      </w:r>
      <w:r w:rsidR="00AA3757">
        <w:rPr>
          <w:sz w:val="22"/>
          <w:szCs w:val="22"/>
        </w:rPr>
        <w:t>Client Program</w:t>
      </w:r>
      <w:r w:rsidR="00F760B1">
        <w:rPr>
          <w:sz w:val="22"/>
          <w:szCs w:val="22"/>
        </w:rPr>
        <w:t xml:space="preserve"> </w:t>
      </w:r>
      <w:r>
        <w:rPr>
          <w:sz w:val="22"/>
          <w:szCs w:val="22"/>
        </w:rPr>
        <w:t xml:space="preserve">the subset </w:t>
      </w:r>
      <w:r w:rsidR="00F760B1">
        <w:rPr>
          <w:sz w:val="22"/>
          <w:szCs w:val="22"/>
        </w:rPr>
        <w:t xml:space="preserve">of the requested data and a warning that not all requested data exist. </w:t>
      </w:r>
    </w:p>
    <w:p w:rsidR="00F760B1" w:rsidRDefault="00F760B1" w:rsidP="007D4D6F">
      <w:pPr>
        <w:pStyle w:val="Requirements"/>
        <w:ind w:left="900" w:hanging="900"/>
        <w:rPr>
          <w:sz w:val="22"/>
          <w:szCs w:val="22"/>
        </w:rPr>
      </w:pPr>
      <w:r>
        <w:rPr>
          <w:sz w:val="22"/>
          <w:szCs w:val="22"/>
        </w:rPr>
        <w:t xml:space="preserve">When the system receives requested weather data from the local database, the system verifies that only a subset of requested weather data is received and the historical weather data source has not been queried in the last hour for the data that are missing, the system shall query historical weather data source for the data that are missing. </w:t>
      </w:r>
    </w:p>
    <w:p w:rsidR="007D4D6F" w:rsidRPr="007D4D6F" w:rsidRDefault="003E799B" w:rsidP="007D4D6F">
      <w:pPr>
        <w:pStyle w:val="Requirements"/>
        <w:ind w:left="900" w:hanging="900"/>
        <w:rPr>
          <w:sz w:val="22"/>
          <w:szCs w:val="22"/>
        </w:rPr>
      </w:pPr>
      <w:r>
        <w:rPr>
          <w:sz w:val="22"/>
          <w:szCs w:val="22"/>
        </w:rPr>
        <w:t>When the system receives weather data</w:t>
      </w:r>
      <w:r w:rsidR="007D4D6F">
        <w:rPr>
          <w:sz w:val="22"/>
          <w:szCs w:val="22"/>
        </w:rPr>
        <w:t xml:space="preserve"> from the historical </w:t>
      </w:r>
      <w:r w:rsidR="00060897">
        <w:rPr>
          <w:sz w:val="22"/>
          <w:szCs w:val="22"/>
        </w:rPr>
        <w:t xml:space="preserve">weather data source, the system </w:t>
      </w:r>
      <w:r w:rsidR="007D4D6F">
        <w:rPr>
          <w:sz w:val="22"/>
          <w:szCs w:val="22"/>
        </w:rPr>
        <w:t>shall parse data, verify data all requested data are received, store data in the local database</w:t>
      </w:r>
      <w:r w:rsidR="00F760B1">
        <w:rPr>
          <w:sz w:val="22"/>
          <w:szCs w:val="22"/>
        </w:rPr>
        <w:t xml:space="preserve"> along with the time stamp when data was received from the historical weather data source</w:t>
      </w:r>
      <w:r w:rsidR="007D4D6F">
        <w:rPr>
          <w:sz w:val="22"/>
          <w:szCs w:val="22"/>
        </w:rPr>
        <w:t>, and return data to the statistical module. If not all requested data are received, the system shall record “N/A” in the local database for missing data and return a warning to the statistical module that not all requested data are available.</w:t>
      </w:r>
    </w:p>
    <w:p w:rsidR="00AC6F5A" w:rsidRPr="00F760B1" w:rsidRDefault="00653F57" w:rsidP="00F760B1">
      <w:pPr>
        <w:pStyle w:val="Requirements"/>
        <w:ind w:left="900" w:hanging="900"/>
        <w:rPr>
          <w:sz w:val="22"/>
          <w:szCs w:val="22"/>
        </w:rPr>
      </w:pPr>
      <w:r>
        <w:rPr>
          <w:sz w:val="22"/>
          <w:szCs w:val="22"/>
        </w:rPr>
        <w:t xml:space="preserve">When the system receives an empty </w:t>
      </w:r>
      <w:r w:rsidR="007D4D6F">
        <w:rPr>
          <w:sz w:val="22"/>
          <w:szCs w:val="22"/>
        </w:rPr>
        <w:t>file from the historical weather data source, the system shall log in an error in the activity log, record “N/A” in the local database for the requested data, and return an error message to the statistical module.</w:t>
      </w:r>
    </w:p>
    <w:p w:rsidR="00016B84" w:rsidRDefault="00016B84" w:rsidP="006249EB">
      <w:pPr>
        <w:pStyle w:val="Heading2"/>
      </w:pPr>
      <w:bookmarkStart w:id="147" w:name="_Toc464031962"/>
      <w:bookmarkStart w:id="148" w:name="_Toc464822074"/>
      <w:bookmarkStart w:id="149" w:name="_Toc252828044"/>
      <w:r>
        <w:t>Functional</w:t>
      </w:r>
      <w:bookmarkEnd w:id="147"/>
      <w:bookmarkEnd w:id="148"/>
      <w:bookmarkEnd w:id="149"/>
    </w:p>
    <w:p w:rsidR="00C8472D" w:rsidRPr="00C8472D" w:rsidRDefault="00C8472D" w:rsidP="00C8472D">
      <w:pPr>
        <w:rPr>
          <w:sz w:val="22"/>
        </w:rPr>
      </w:pPr>
      <w:r w:rsidRPr="00C8472D">
        <w:rPr>
          <w:sz w:val="22"/>
        </w:rPr>
        <w:t xml:space="preserve">No further functional requirements have been identified. </w:t>
      </w:r>
    </w:p>
    <w:p w:rsidR="006249EB" w:rsidRPr="00C8472D" w:rsidRDefault="006249EB">
      <w:pPr>
        <w:pStyle w:val="Paragraph"/>
        <w:rPr>
          <w:sz w:val="24"/>
        </w:rPr>
      </w:pPr>
    </w:p>
    <w:p w:rsidR="00016B84" w:rsidRDefault="00016B84" w:rsidP="006249EB">
      <w:pPr>
        <w:pStyle w:val="Heading1"/>
      </w:pPr>
      <w:bookmarkStart w:id="150" w:name="_Toc464822075"/>
      <w:bookmarkStart w:id="151" w:name="_Toc252828045"/>
      <w:r>
        <w:lastRenderedPageBreak/>
        <w:t>Non-behavioral Requirements</w:t>
      </w:r>
      <w:bookmarkEnd w:id="150"/>
      <w:bookmarkEnd w:id="151"/>
    </w:p>
    <w:p w:rsidR="00524D82" w:rsidRDefault="00524D82" w:rsidP="00524D82">
      <w:pPr>
        <w:pStyle w:val="Heading2"/>
        <w:numPr>
          <w:ilvl w:val="1"/>
          <w:numId w:val="1"/>
        </w:numPr>
      </w:pPr>
      <w:bookmarkStart w:id="152" w:name="_Toc251785072"/>
      <w:bookmarkStart w:id="153" w:name="_Toc252828046"/>
      <w:r>
        <w:t>Performance Requirements</w:t>
      </w:r>
      <w:bookmarkEnd w:id="152"/>
      <w:bookmarkEnd w:id="153"/>
    </w:p>
    <w:p w:rsidR="00524D82" w:rsidRPr="00772F14" w:rsidRDefault="00524D82" w:rsidP="00524D82">
      <w:pPr>
        <w:pStyle w:val="Paragraph"/>
        <w:contextualSpacing/>
        <w:rPr>
          <w:sz w:val="22"/>
        </w:rPr>
      </w:pPr>
      <w:r w:rsidRPr="00772F14">
        <w:rPr>
          <w:sz w:val="22"/>
        </w:rPr>
        <w:t>No performance requirements have been identified.</w:t>
      </w:r>
    </w:p>
    <w:p w:rsidR="00524D82" w:rsidRDefault="00524D82" w:rsidP="00524D82">
      <w:pPr>
        <w:pStyle w:val="Heading2"/>
        <w:numPr>
          <w:ilvl w:val="1"/>
          <w:numId w:val="1"/>
        </w:numPr>
      </w:pPr>
      <w:bookmarkStart w:id="154" w:name="_Toc251785073"/>
      <w:bookmarkStart w:id="155" w:name="_Toc252828047"/>
      <w:r>
        <w:t>Security</w:t>
      </w:r>
      <w:bookmarkEnd w:id="154"/>
      <w:bookmarkEnd w:id="155"/>
    </w:p>
    <w:p w:rsidR="00BB5099" w:rsidRPr="00772F14" w:rsidRDefault="00BB5099" w:rsidP="00BB5099">
      <w:pPr>
        <w:pStyle w:val="Requirements"/>
        <w:tabs>
          <w:tab w:val="clear" w:pos="720"/>
          <w:tab w:val="num" w:pos="900"/>
        </w:tabs>
        <w:rPr>
          <w:sz w:val="22"/>
        </w:rPr>
      </w:pPr>
      <w:bookmarkStart w:id="156" w:name="_Toc251618720"/>
      <w:bookmarkStart w:id="157" w:name="_Toc251785074"/>
      <w:bookmarkEnd w:id="156"/>
      <w:r w:rsidRPr="00772F14">
        <w:rPr>
          <w:sz w:val="22"/>
        </w:rPr>
        <w:t>The server system shall require the Administrator to login.</w:t>
      </w:r>
    </w:p>
    <w:p w:rsidR="00BB5099" w:rsidRPr="00772F14" w:rsidRDefault="00BB5099" w:rsidP="00BB5099">
      <w:pPr>
        <w:pStyle w:val="Requirements"/>
        <w:tabs>
          <w:tab w:val="clear" w:pos="720"/>
          <w:tab w:val="num" w:pos="900"/>
        </w:tabs>
        <w:rPr>
          <w:sz w:val="22"/>
        </w:rPr>
      </w:pPr>
      <w:r w:rsidRPr="00772F14">
        <w:rPr>
          <w:sz w:val="22"/>
        </w:rPr>
        <w:t>The system shall be delivered with a default sys admin.</w:t>
      </w:r>
    </w:p>
    <w:p w:rsidR="00BB5099" w:rsidRPr="00772F14" w:rsidRDefault="00BB5099" w:rsidP="00BB5099">
      <w:pPr>
        <w:pStyle w:val="Requirements"/>
        <w:tabs>
          <w:tab w:val="clear" w:pos="720"/>
          <w:tab w:val="num" w:pos="900"/>
        </w:tabs>
        <w:rPr>
          <w:sz w:val="22"/>
        </w:rPr>
      </w:pPr>
      <w:r w:rsidRPr="00772F14">
        <w:rPr>
          <w:sz w:val="22"/>
        </w:rPr>
        <w:t>The system shall require the sysadmin to change password on first login</w:t>
      </w:r>
      <w:r w:rsidR="00772F14">
        <w:rPr>
          <w:sz w:val="22"/>
        </w:rPr>
        <w:t>.</w:t>
      </w:r>
    </w:p>
    <w:p w:rsidR="00524D82" w:rsidRPr="00991891" w:rsidRDefault="00524D82" w:rsidP="00524D82">
      <w:pPr>
        <w:pStyle w:val="Heading2"/>
        <w:numPr>
          <w:ilvl w:val="1"/>
          <w:numId w:val="1"/>
        </w:numPr>
      </w:pPr>
      <w:bookmarkStart w:id="158" w:name="_Toc252828048"/>
      <w:r w:rsidRPr="00991891">
        <w:t>Qualitative Requirements</w:t>
      </w:r>
      <w:bookmarkEnd w:id="157"/>
      <w:bookmarkEnd w:id="158"/>
    </w:p>
    <w:p w:rsidR="00524D82" w:rsidRDefault="00524D82" w:rsidP="00524D82">
      <w:pPr>
        <w:pStyle w:val="Heading3"/>
        <w:numPr>
          <w:ilvl w:val="2"/>
          <w:numId w:val="1"/>
        </w:numPr>
        <w:ind w:left="720"/>
      </w:pPr>
      <w:bookmarkStart w:id="159" w:name="_Toc251785075"/>
      <w:bookmarkStart w:id="160" w:name="_Toc252828049"/>
      <w:r>
        <w:t>Availability</w:t>
      </w:r>
      <w:bookmarkEnd w:id="159"/>
      <w:bookmarkEnd w:id="160"/>
      <w:r>
        <w:t xml:space="preserve"> </w:t>
      </w:r>
    </w:p>
    <w:p w:rsidR="00524D82" w:rsidRPr="00772F14" w:rsidRDefault="00524D82" w:rsidP="00524D82">
      <w:pPr>
        <w:pStyle w:val="Paragraph"/>
        <w:contextualSpacing/>
        <w:rPr>
          <w:sz w:val="22"/>
        </w:rPr>
      </w:pPr>
      <w:r w:rsidRPr="00772F14">
        <w:rPr>
          <w:sz w:val="22"/>
        </w:rPr>
        <w:t>No availability requirements have been identified.</w:t>
      </w:r>
    </w:p>
    <w:p w:rsidR="00524D82" w:rsidRPr="00991891" w:rsidRDefault="00524D82" w:rsidP="00524D82">
      <w:pPr>
        <w:pStyle w:val="Heading3"/>
        <w:numPr>
          <w:ilvl w:val="2"/>
          <w:numId w:val="1"/>
        </w:numPr>
        <w:ind w:left="720"/>
      </w:pPr>
      <w:bookmarkStart w:id="161" w:name="_Toc251785076"/>
      <w:bookmarkStart w:id="162" w:name="_Toc252828050"/>
      <w:r w:rsidRPr="00991891">
        <w:t>Maintainability</w:t>
      </w:r>
      <w:bookmarkEnd w:id="161"/>
      <w:bookmarkEnd w:id="162"/>
    </w:p>
    <w:p w:rsidR="00524D82" w:rsidRPr="00772F14" w:rsidRDefault="00524D82" w:rsidP="00524D82">
      <w:pPr>
        <w:pStyle w:val="Requirements"/>
        <w:ind w:left="900" w:hanging="900"/>
        <w:rPr>
          <w:sz w:val="22"/>
        </w:rPr>
      </w:pPr>
      <w:r w:rsidRPr="00772F14">
        <w:rPr>
          <w:sz w:val="22"/>
        </w:rPr>
        <w:t>The parts of the system coded in Flex shall be coded using Adobe Flex naming convention specified in http://opensource.adobe.com/wiki/display/flexsdk/Coding+Conventions.</w:t>
      </w:r>
    </w:p>
    <w:p w:rsidR="00524D82" w:rsidRPr="00991891" w:rsidRDefault="00524D82" w:rsidP="00524D82">
      <w:pPr>
        <w:pStyle w:val="Heading3"/>
        <w:numPr>
          <w:ilvl w:val="2"/>
          <w:numId w:val="1"/>
        </w:numPr>
        <w:ind w:left="720"/>
      </w:pPr>
      <w:bookmarkStart w:id="163" w:name="_Toc251785077"/>
      <w:bookmarkStart w:id="164" w:name="_Toc252828051"/>
      <w:r w:rsidRPr="00991891">
        <w:t>Portability</w:t>
      </w:r>
      <w:bookmarkEnd w:id="163"/>
      <w:bookmarkEnd w:id="164"/>
    </w:p>
    <w:p w:rsidR="0076004C" w:rsidRPr="00772F14" w:rsidRDefault="00524D82" w:rsidP="001E6DC7">
      <w:pPr>
        <w:pStyle w:val="Requirements"/>
        <w:ind w:left="900" w:hanging="900"/>
        <w:rPr>
          <w:sz w:val="22"/>
        </w:rPr>
      </w:pPr>
      <w:r w:rsidRPr="00772F14">
        <w:rPr>
          <w:sz w:val="22"/>
        </w:rPr>
        <w:t xml:space="preserve">The user interface shall run on Microsoft Internet Explorer 8.0, Mozilla Firefox 3.5, Google Chrome 3.0, and Apple Safari 4.0.  </w:t>
      </w:r>
    </w:p>
    <w:p w:rsidR="0076004C" w:rsidRDefault="0076004C" w:rsidP="0076004C">
      <w:pPr>
        <w:pStyle w:val="Heading3"/>
      </w:pPr>
      <w:bookmarkStart w:id="165" w:name="_Toc464822078"/>
      <w:bookmarkStart w:id="166" w:name="_Toc252828052"/>
      <w:r>
        <w:t>Design and Implementation Constraints</w:t>
      </w:r>
      <w:bookmarkEnd w:id="165"/>
      <w:bookmarkEnd w:id="166"/>
    </w:p>
    <w:p w:rsidR="0076004C" w:rsidRPr="00772F14" w:rsidRDefault="0076004C" w:rsidP="0076004C">
      <w:pPr>
        <w:pStyle w:val="Requirements"/>
        <w:ind w:left="900" w:hanging="900"/>
        <w:rPr>
          <w:sz w:val="22"/>
        </w:rPr>
      </w:pPr>
      <w:r w:rsidRPr="00772F14">
        <w:rPr>
          <w:sz w:val="22"/>
        </w:rPr>
        <w:t xml:space="preserve">The system shall make use of </w:t>
      </w:r>
      <w:r w:rsidR="00BB5099" w:rsidRPr="00772F14">
        <w:rPr>
          <w:sz w:val="22"/>
        </w:rPr>
        <w:t>a</w:t>
      </w:r>
      <w:r w:rsidRPr="00772F14">
        <w:rPr>
          <w:sz w:val="22"/>
        </w:rPr>
        <w:t xml:space="preserve"> PostgreSQL 8.3 Database</w:t>
      </w:r>
      <w:ins w:id="167" w:author="Tanja" w:date="2009-12-11T17:20:00Z">
        <w:r w:rsidRPr="00772F14">
          <w:rPr>
            <w:sz w:val="22"/>
          </w:rPr>
          <w:t>.</w:t>
        </w:r>
      </w:ins>
    </w:p>
    <w:p w:rsidR="0076004C" w:rsidRPr="00772F14" w:rsidRDefault="0076004C" w:rsidP="0076004C">
      <w:pPr>
        <w:pStyle w:val="Requirements"/>
        <w:ind w:left="900" w:hanging="900"/>
        <w:rPr>
          <w:sz w:val="22"/>
        </w:rPr>
      </w:pPr>
      <w:r w:rsidRPr="00772F14">
        <w:rPr>
          <w:sz w:val="22"/>
        </w:rPr>
        <w:t>The system shall be developed as a client-server application with the server providing data access services.</w:t>
      </w:r>
    </w:p>
    <w:p w:rsidR="0076004C" w:rsidRDefault="0076004C" w:rsidP="0076004C">
      <w:pPr>
        <w:pStyle w:val="Requirements"/>
        <w:numPr>
          <w:ilvl w:val="0"/>
          <w:numId w:val="0"/>
        </w:numPr>
        <w:ind w:left="360" w:hanging="360"/>
      </w:pPr>
    </w:p>
    <w:p w:rsidR="0076004C" w:rsidRPr="00991891" w:rsidRDefault="0076004C" w:rsidP="0076004C">
      <w:pPr>
        <w:pStyle w:val="Requirements"/>
        <w:numPr>
          <w:ilvl w:val="0"/>
          <w:numId w:val="0"/>
        </w:numPr>
        <w:ind w:left="360" w:hanging="360"/>
      </w:pPr>
    </w:p>
    <w:p w:rsidR="00FC4C4D" w:rsidRDefault="00FC4C4D">
      <w:pPr>
        <w:pStyle w:val="Paragraph"/>
      </w:pPr>
    </w:p>
    <w:p w:rsidR="00016B84" w:rsidRDefault="00016B84" w:rsidP="006249EB">
      <w:pPr>
        <w:pStyle w:val="Heading1"/>
      </w:pPr>
      <w:bookmarkStart w:id="168" w:name="_Toc425134249"/>
      <w:bookmarkStart w:id="169" w:name="_Toc461626800"/>
      <w:bookmarkStart w:id="170" w:name="_Toc464031970"/>
      <w:bookmarkStart w:id="171" w:name="_Toc464822079"/>
      <w:bookmarkStart w:id="172" w:name="_Toc252828053"/>
      <w:r>
        <w:lastRenderedPageBreak/>
        <w:t>Other Requirements</w:t>
      </w:r>
      <w:bookmarkEnd w:id="168"/>
      <w:bookmarkEnd w:id="169"/>
      <w:bookmarkEnd w:id="170"/>
      <w:bookmarkEnd w:id="171"/>
      <w:bookmarkEnd w:id="172"/>
    </w:p>
    <w:p w:rsidR="00016B84" w:rsidRDefault="00016B84" w:rsidP="006249EB">
      <w:pPr>
        <w:pStyle w:val="Heading2"/>
      </w:pPr>
      <w:bookmarkStart w:id="173" w:name="_Toc461626801"/>
      <w:bookmarkStart w:id="174" w:name="_Toc464031971"/>
      <w:bookmarkStart w:id="175" w:name="_Toc464822080"/>
      <w:bookmarkStart w:id="176" w:name="_Toc252828054"/>
      <w:r>
        <w:t>Database</w:t>
      </w:r>
      <w:bookmarkEnd w:id="173"/>
      <w:bookmarkEnd w:id="174"/>
      <w:bookmarkEnd w:id="175"/>
      <w:bookmarkEnd w:id="176"/>
    </w:p>
    <w:p w:rsidR="00160027" w:rsidRPr="00772F14" w:rsidRDefault="00160027" w:rsidP="00160027">
      <w:pPr>
        <w:pStyle w:val="Requirements"/>
        <w:tabs>
          <w:tab w:val="clear" w:pos="720"/>
          <w:tab w:val="num" w:pos="900"/>
        </w:tabs>
        <w:rPr>
          <w:sz w:val="22"/>
        </w:rPr>
      </w:pPr>
      <w:r w:rsidRPr="00772F14">
        <w:rPr>
          <w:sz w:val="22"/>
        </w:rPr>
        <w:t>The system shall store the weather data in the CEON Weather Database managed by PostgreSQL.</w:t>
      </w:r>
    </w:p>
    <w:p w:rsidR="00160027" w:rsidRPr="00772F14" w:rsidRDefault="00160027" w:rsidP="00160027">
      <w:pPr>
        <w:pStyle w:val="Requirements"/>
        <w:tabs>
          <w:tab w:val="clear" w:pos="720"/>
          <w:tab w:val="num" w:pos="900"/>
        </w:tabs>
        <w:rPr>
          <w:color w:val="000000"/>
          <w:sz w:val="22"/>
        </w:rPr>
      </w:pPr>
      <w:r w:rsidRPr="00772F14">
        <w:rPr>
          <w:b/>
          <w:color w:val="000000"/>
          <w:sz w:val="22"/>
        </w:rPr>
        <w:t xml:space="preserve"> </w:t>
      </w:r>
      <w:r w:rsidRPr="00772F14">
        <w:rPr>
          <w:color w:val="000000"/>
          <w:sz w:val="22"/>
        </w:rPr>
        <w:t>The system shall not store duplicate set of data into the database</w:t>
      </w:r>
      <w:r w:rsidR="00772F14" w:rsidRPr="00772F14">
        <w:rPr>
          <w:color w:val="000000"/>
          <w:sz w:val="22"/>
        </w:rPr>
        <w:t>.</w:t>
      </w:r>
    </w:p>
    <w:p w:rsidR="00160027" w:rsidRPr="00772F14" w:rsidRDefault="00160027" w:rsidP="00160027">
      <w:pPr>
        <w:pStyle w:val="Requirements"/>
        <w:tabs>
          <w:tab w:val="clear" w:pos="720"/>
          <w:tab w:val="num" w:pos="900"/>
        </w:tabs>
        <w:rPr>
          <w:sz w:val="22"/>
        </w:rPr>
      </w:pPr>
      <w:r w:rsidRPr="00772F14">
        <w:rPr>
          <w:sz w:val="22"/>
        </w:rPr>
        <w:t>The database schema shall be based on the existing database schema, presented in Appendix D.</w:t>
      </w:r>
    </w:p>
    <w:p w:rsidR="00524D82" w:rsidRDefault="00524D82" w:rsidP="00524D82">
      <w:pPr>
        <w:pStyle w:val="Heading2"/>
        <w:numPr>
          <w:ilvl w:val="1"/>
          <w:numId w:val="1"/>
        </w:numPr>
      </w:pPr>
      <w:bookmarkStart w:id="177" w:name="_Toc251785080"/>
      <w:bookmarkStart w:id="178" w:name="_Toc252828055"/>
      <w:r>
        <w:t>Operations</w:t>
      </w:r>
      <w:bookmarkEnd w:id="177"/>
      <w:bookmarkEnd w:id="178"/>
    </w:p>
    <w:p w:rsidR="00524D82" w:rsidRPr="00772F14" w:rsidRDefault="00524D82" w:rsidP="00524D82">
      <w:pPr>
        <w:pStyle w:val="Paragraph"/>
        <w:contextualSpacing/>
        <w:rPr>
          <w:sz w:val="22"/>
        </w:rPr>
      </w:pPr>
      <w:r w:rsidRPr="00772F14">
        <w:rPr>
          <w:sz w:val="22"/>
        </w:rPr>
        <w:t>No operations requirements have been identified.</w:t>
      </w:r>
    </w:p>
    <w:p w:rsidR="00524D82" w:rsidRDefault="00524D82" w:rsidP="00524D82">
      <w:pPr>
        <w:pStyle w:val="Heading2"/>
        <w:numPr>
          <w:ilvl w:val="1"/>
          <w:numId w:val="1"/>
        </w:numPr>
      </w:pPr>
      <w:bookmarkStart w:id="179" w:name="_Toc251785081"/>
      <w:bookmarkStart w:id="180" w:name="_Toc252828056"/>
      <w:r>
        <w:t>Site Adaptation</w:t>
      </w:r>
      <w:bookmarkEnd w:id="179"/>
      <w:bookmarkEnd w:id="180"/>
    </w:p>
    <w:p w:rsidR="00524D82" w:rsidRPr="00772F14" w:rsidRDefault="00524D82" w:rsidP="00524D82">
      <w:pPr>
        <w:pStyle w:val="Paragraph"/>
        <w:contextualSpacing/>
        <w:rPr>
          <w:sz w:val="22"/>
        </w:rPr>
      </w:pPr>
      <w:r w:rsidRPr="00772F14">
        <w:rPr>
          <w:sz w:val="22"/>
        </w:rPr>
        <w:t>No site adaptation requirements have been identified.</w:t>
      </w:r>
    </w:p>
    <w:p w:rsidR="00524D82" w:rsidRPr="005C6830" w:rsidRDefault="00524D82" w:rsidP="00524D82"/>
    <w:p w:rsidR="00524D82" w:rsidRDefault="00524D82" w:rsidP="00524D82">
      <w:pPr>
        <w:pStyle w:val="Heading1"/>
      </w:pPr>
      <w:bookmarkStart w:id="181" w:name="_Toc251785082"/>
      <w:bookmarkStart w:id="182" w:name="_Toc252828057"/>
      <w:r>
        <w:lastRenderedPageBreak/>
        <w:t>Appendix A: Static Model</w:t>
      </w:r>
      <w:bookmarkEnd w:id="181"/>
      <w:bookmarkEnd w:id="182"/>
      <w:r>
        <w:t xml:space="preserve"> </w:t>
      </w:r>
    </w:p>
    <w:p w:rsidR="00666673" w:rsidRPr="00666673" w:rsidRDefault="001E6DC7" w:rsidP="00666673">
      <w:r>
        <w:rPr>
          <w:noProof/>
        </w:rPr>
        <w:drawing>
          <wp:inline distT="0" distB="0" distL="0" distR="0">
            <wp:extent cx="5334000" cy="7010400"/>
            <wp:effectExtent l="19050" t="0" r="0" b="0"/>
            <wp:docPr id="2" name="Picture 2" descr="Historical Weather ER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cal Weather ER V1"/>
                    <pic:cNvPicPr>
                      <a:picLocks noChangeAspect="1" noChangeArrowheads="1"/>
                    </pic:cNvPicPr>
                  </pic:nvPicPr>
                  <pic:blipFill>
                    <a:blip r:embed="rId16" cstate="print"/>
                    <a:srcRect/>
                    <a:stretch>
                      <a:fillRect/>
                    </a:stretch>
                  </pic:blipFill>
                  <pic:spPr bwMode="auto">
                    <a:xfrm>
                      <a:off x="0" y="0"/>
                      <a:ext cx="5334000" cy="7010400"/>
                    </a:xfrm>
                    <a:prstGeom prst="rect">
                      <a:avLst/>
                    </a:prstGeom>
                    <a:noFill/>
                    <a:ln w="9525">
                      <a:noFill/>
                      <a:miter lim="800000"/>
                      <a:headEnd/>
                      <a:tailEnd/>
                    </a:ln>
                  </pic:spPr>
                </pic:pic>
              </a:graphicData>
            </a:graphic>
          </wp:inline>
        </w:drawing>
      </w:r>
    </w:p>
    <w:p w:rsidR="00524D82" w:rsidRDefault="00524D82" w:rsidP="00524D82">
      <w:pPr>
        <w:pStyle w:val="Heading1"/>
      </w:pPr>
      <w:bookmarkStart w:id="183" w:name="_Toc251785083"/>
      <w:bookmarkStart w:id="184" w:name="_Toc252828058"/>
      <w:r>
        <w:lastRenderedPageBreak/>
        <w:t>Appendix B: Dynamic Model</w:t>
      </w:r>
      <w:bookmarkEnd w:id="183"/>
      <w:bookmarkEnd w:id="184"/>
    </w:p>
    <w:p w:rsidR="00250C6A" w:rsidRPr="00250C6A" w:rsidRDefault="00250C6A" w:rsidP="00250C6A">
      <w:r>
        <w:object w:dxaOrig="9548" w:dyaOrig="7628">
          <v:shape id="_x0000_i1026" type="#_x0000_t75" style="width:450pt;height:359.25pt" o:ole="">
            <v:imagedata r:id="rId17" o:title=""/>
          </v:shape>
          <o:OLEObject Type="Embed" ProgID="Visio.Drawing.11" ShapeID="_x0000_i1026" DrawAspect="Content" ObjectID="_1326570804" r:id="rId18"/>
        </w:object>
      </w:r>
    </w:p>
    <w:p w:rsidR="00524D82" w:rsidRDefault="00524D82" w:rsidP="00524D82">
      <w:pPr>
        <w:pStyle w:val="Heading1"/>
      </w:pPr>
      <w:bookmarkStart w:id="185" w:name="_Toc251785084"/>
      <w:bookmarkStart w:id="186" w:name="_Toc252828059"/>
      <w:r>
        <w:lastRenderedPageBreak/>
        <w:t>Appendix C: Functional Model</w:t>
      </w:r>
      <w:bookmarkEnd w:id="185"/>
      <w:bookmarkEnd w:id="186"/>
    </w:p>
    <w:p w:rsidR="00250C6A" w:rsidRPr="00250C6A" w:rsidRDefault="00250C6A" w:rsidP="00250C6A">
      <w:r>
        <w:object w:dxaOrig="11553" w:dyaOrig="7985">
          <v:shape id="_x0000_i1027" type="#_x0000_t75" style="width:450pt;height:311.25pt" o:ole="">
            <v:imagedata r:id="rId19" o:title=""/>
          </v:shape>
          <o:OLEObject Type="Embed" ProgID="Visio.Drawing.11" ShapeID="_x0000_i1027" DrawAspect="Content" ObjectID="_1326570805" r:id="rId20"/>
        </w:object>
      </w:r>
    </w:p>
    <w:p w:rsidR="00524D82" w:rsidRDefault="00524D82" w:rsidP="00524D82">
      <w:pPr>
        <w:pStyle w:val="Heading1"/>
      </w:pPr>
      <w:bookmarkStart w:id="187" w:name="_Toc251785085"/>
      <w:bookmarkStart w:id="188" w:name="_Toc252828060"/>
      <w:r>
        <w:lastRenderedPageBreak/>
        <w:t>Appendix D: Database Schema</w:t>
      </w:r>
      <w:bookmarkEnd w:id="187"/>
      <w:bookmarkEnd w:id="188"/>
    </w:p>
    <w:p w:rsidR="00BB5099" w:rsidRDefault="00BB5099" w:rsidP="00BB5099"/>
    <w:p w:rsidR="00BB5099" w:rsidRDefault="00772F14" w:rsidP="00BB5099">
      <w:r>
        <w:t>TBD.</w:t>
      </w:r>
    </w:p>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p w:rsidR="00BB5099" w:rsidRDefault="00BB5099" w:rsidP="00BB5099">
      <w:r>
        <w:sym w:font="Symbol" w:char="F0A8"/>
      </w:r>
    </w:p>
    <w:sectPr w:rsidR="00BB5099">
      <w:headerReference w:type="default" r:id="rId21"/>
      <w:footerReference w:type="default" r:id="rId22"/>
      <w:type w:val="continuous"/>
      <w:pgSz w:w="12240" w:h="15840" w:code="1"/>
      <w:pgMar w:top="1440" w:right="144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703" w:rsidRDefault="001A5703" w:rsidP="00016B84">
      <w:pPr>
        <w:pStyle w:val="TOC5"/>
      </w:pPr>
      <w:r>
        <w:separator/>
      </w:r>
    </w:p>
  </w:endnote>
  <w:endnote w:type="continuationSeparator" w:id="0">
    <w:p w:rsidR="001A5703" w:rsidRDefault="001A5703" w:rsidP="00016B84">
      <w:pPr>
        <w:pStyle w:val="TOC5"/>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ヒラギノ角ゴ Pro W3">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428"/>
      <w:gridCol w:w="4428"/>
    </w:tblGrid>
    <w:tr w:rsidR="0085024D">
      <w:tblPrEx>
        <w:tblCellMar>
          <w:top w:w="0" w:type="dxa"/>
          <w:bottom w:w="0" w:type="dxa"/>
        </w:tblCellMar>
      </w:tblPrEx>
      <w:tc>
        <w:tcPr>
          <w:tcW w:w="4428" w:type="dxa"/>
        </w:tcPr>
        <w:p w:rsidR="0085024D" w:rsidRDefault="0085024D">
          <w:pPr>
            <w:pStyle w:val="Footer"/>
          </w:pPr>
          <w:r>
            <w:rPr>
              <w:color w:val="000000"/>
            </w:rPr>
            <w:sym w:font="Symbol" w:char="F0D3"/>
          </w:r>
          <w:r>
            <w:rPr>
              <w:color w:val="000000"/>
            </w:rPr>
            <w:t xml:space="preserve"> 2009 </w:t>
          </w:r>
          <w:r>
            <w:t>UTEP Software Engineering</w:t>
          </w:r>
        </w:p>
      </w:tc>
      <w:tc>
        <w:tcPr>
          <w:tcW w:w="4428" w:type="dxa"/>
        </w:tcPr>
        <w:p w:rsidR="0085024D" w:rsidRDefault="0085024D">
          <w:pPr>
            <w:pStyle w:val="Footer"/>
            <w:jc w:val="right"/>
          </w:pPr>
          <w:r>
            <w:t>SRS Weather History.doc</w:t>
          </w:r>
        </w:p>
      </w:tc>
    </w:tr>
  </w:tbl>
  <w:p w:rsidR="0085024D" w:rsidRDefault="008502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3060"/>
      <w:gridCol w:w="2880"/>
      <w:gridCol w:w="1980"/>
      <w:gridCol w:w="1080"/>
    </w:tblGrid>
    <w:tr w:rsidR="0085024D">
      <w:tblPrEx>
        <w:tblCellMar>
          <w:top w:w="0" w:type="dxa"/>
          <w:bottom w:w="0" w:type="dxa"/>
        </w:tblCellMar>
      </w:tblPrEx>
      <w:trPr>
        <w:trHeight w:hRule="exact" w:val="552"/>
      </w:trPr>
      <w:tc>
        <w:tcPr>
          <w:tcW w:w="3060" w:type="dxa"/>
        </w:tcPr>
        <w:p w:rsidR="0085024D" w:rsidRDefault="0085024D">
          <w:pPr>
            <w:pStyle w:val="Footer"/>
            <w:spacing w:before="80"/>
            <w:rPr>
              <w:bCs/>
            </w:rPr>
          </w:pPr>
          <w:fldSimple w:instr=" TITLE  \* MERGEFORMAT ">
            <w:r>
              <w:t>Software Requirements Specification</w:t>
            </w:r>
          </w:fldSimple>
        </w:p>
        <w:p w:rsidR="0085024D" w:rsidRDefault="0085024D">
          <w:pPr>
            <w:pStyle w:val="Footer"/>
            <w:spacing w:before="80"/>
          </w:pPr>
        </w:p>
        <w:p w:rsidR="0085024D" w:rsidRDefault="0085024D">
          <w:pPr>
            <w:pStyle w:val="Footer"/>
            <w:spacing w:before="80"/>
          </w:pPr>
        </w:p>
      </w:tc>
      <w:tc>
        <w:tcPr>
          <w:tcW w:w="2880" w:type="dxa"/>
        </w:tcPr>
        <w:p w:rsidR="0085024D" w:rsidRDefault="0085024D">
          <w:pPr>
            <w:pStyle w:val="Footer"/>
            <w:spacing w:before="80"/>
            <w:rPr>
              <w:bCs/>
            </w:rPr>
          </w:pPr>
          <w:r>
            <w:t>UTEP Software Engineering</w:t>
          </w:r>
        </w:p>
      </w:tc>
      <w:tc>
        <w:tcPr>
          <w:tcW w:w="1980" w:type="dxa"/>
        </w:tcPr>
        <w:p w:rsidR="0085024D" w:rsidRDefault="0085024D">
          <w:pPr>
            <w:pStyle w:val="Footer"/>
            <w:spacing w:before="80"/>
            <w:rPr>
              <w:bCs/>
            </w:rPr>
          </w:pPr>
          <w:r>
            <w:rPr>
              <w:bCs/>
            </w:rPr>
            <w:t>Date</w:t>
          </w:r>
        </w:p>
        <w:p w:rsidR="0085024D" w:rsidRDefault="0085024D">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2/1/2010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10:25 PM</w:t>
          </w:r>
          <w:r>
            <w:rPr>
              <w:b w:val="0"/>
              <w:bCs/>
            </w:rPr>
            <w:fldChar w:fldCharType="end"/>
          </w:r>
        </w:p>
      </w:tc>
      <w:tc>
        <w:tcPr>
          <w:tcW w:w="1080" w:type="dxa"/>
        </w:tcPr>
        <w:p w:rsidR="0085024D" w:rsidRDefault="0085024D">
          <w:pPr>
            <w:pStyle w:val="Footer"/>
            <w:spacing w:before="80"/>
            <w:rPr>
              <w:bCs/>
            </w:rPr>
          </w:pPr>
          <w:r>
            <w:rPr>
              <w:bCs/>
            </w:rPr>
            <w:t>Page</w:t>
          </w:r>
        </w:p>
        <w:p w:rsidR="0085024D" w:rsidRDefault="0085024D">
          <w:pPr>
            <w:pStyle w:val="Footer"/>
            <w:spacing w:before="80"/>
          </w:pPr>
          <w:r>
            <w:rPr>
              <w:b w:val="0"/>
              <w:bCs/>
            </w:rPr>
            <w:fldChar w:fldCharType="begin"/>
          </w:r>
          <w:r>
            <w:rPr>
              <w:b w:val="0"/>
              <w:bCs/>
            </w:rPr>
            <w:instrText xml:space="preserve">page </w:instrText>
          </w:r>
          <w:r>
            <w:rPr>
              <w:b w:val="0"/>
              <w:bCs/>
            </w:rPr>
            <w:fldChar w:fldCharType="separate"/>
          </w:r>
          <w:r w:rsidR="00772F14">
            <w:rPr>
              <w:b w:val="0"/>
              <w:bCs/>
              <w:noProof/>
            </w:rPr>
            <w:t>ii</w:t>
          </w:r>
          <w:r>
            <w:rPr>
              <w:b w:val="0"/>
              <w:bCs/>
            </w:rPr>
            <w:fldChar w:fldCharType="end"/>
          </w:r>
          <w:r>
            <w:t xml:space="preserve"> </w:t>
          </w:r>
        </w:p>
        <w:p w:rsidR="0085024D" w:rsidRDefault="0085024D">
          <w:pPr>
            <w:pStyle w:val="Footer"/>
            <w:spacing w:before="80"/>
          </w:pPr>
        </w:p>
        <w:p w:rsidR="0085024D" w:rsidRDefault="0085024D">
          <w:pPr>
            <w:pStyle w:val="Footer"/>
            <w:spacing w:before="80"/>
          </w:pPr>
        </w:p>
      </w:tc>
    </w:tr>
  </w:tbl>
  <w:p w:rsidR="0085024D" w:rsidRDefault="008502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3240"/>
      <w:gridCol w:w="2880"/>
      <w:gridCol w:w="1980"/>
      <w:gridCol w:w="900"/>
    </w:tblGrid>
    <w:tr w:rsidR="0085024D">
      <w:tc>
        <w:tcPr>
          <w:tcW w:w="3240" w:type="dxa"/>
        </w:tcPr>
        <w:p w:rsidR="0085024D" w:rsidRDefault="0085024D">
          <w:pPr>
            <w:pStyle w:val="Footer"/>
            <w:rPr>
              <w:b w:val="0"/>
              <w:bCs/>
            </w:rPr>
          </w:pPr>
          <w:r>
            <w:rPr>
              <w:b w:val="0"/>
              <w:bCs/>
            </w:rPr>
            <w:t>Software Requirements Specification</w:t>
          </w:r>
        </w:p>
      </w:tc>
      <w:tc>
        <w:tcPr>
          <w:tcW w:w="2880" w:type="dxa"/>
        </w:tcPr>
        <w:p w:rsidR="0085024D" w:rsidRPr="00F75047" w:rsidRDefault="0085024D">
          <w:pPr>
            <w:pStyle w:val="Footer"/>
          </w:pPr>
          <w:r>
            <w:t>UTEP Software Engineering</w:t>
          </w:r>
        </w:p>
      </w:tc>
      <w:tc>
        <w:tcPr>
          <w:tcW w:w="1980" w:type="dxa"/>
        </w:tcPr>
        <w:p w:rsidR="0085024D" w:rsidRDefault="0085024D">
          <w:pPr>
            <w:pStyle w:val="Footer"/>
            <w:rPr>
              <w:b w:val="0"/>
              <w:bCs/>
            </w:rPr>
          </w:pPr>
          <w:r>
            <w:rPr>
              <w:b w:val="0"/>
              <w:bCs/>
            </w:rPr>
            <w:t>Date</w:t>
          </w:r>
        </w:p>
        <w:p w:rsidR="0085024D" w:rsidRDefault="0085024D">
          <w:pPr>
            <w:pStyle w:val="Footer"/>
          </w:pPr>
          <w:fldSimple w:instr=" DATE \@ &quot;M/d/yyyy&quot; ">
            <w:r>
              <w:rPr>
                <w:noProof/>
              </w:rPr>
              <w:t>2/1/2010</w:t>
            </w:r>
          </w:fldSimple>
          <w:r>
            <w:t xml:space="preserve"> </w:t>
          </w:r>
          <w:fldSimple w:instr=" TIME \@ &quot;h:mm AM/PM&quot; ">
            <w:r>
              <w:rPr>
                <w:noProof/>
              </w:rPr>
              <w:t>10:25 PM</w:t>
            </w:r>
          </w:fldSimple>
        </w:p>
      </w:tc>
      <w:tc>
        <w:tcPr>
          <w:tcW w:w="900" w:type="dxa"/>
        </w:tcPr>
        <w:p w:rsidR="0085024D" w:rsidRDefault="0085024D">
          <w:pPr>
            <w:pStyle w:val="Footer"/>
            <w:rPr>
              <w:b w:val="0"/>
              <w:bCs/>
            </w:rPr>
          </w:pPr>
          <w:r>
            <w:rPr>
              <w:b w:val="0"/>
              <w:bCs/>
            </w:rPr>
            <w:t>Page</w:t>
          </w:r>
        </w:p>
        <w:p w:rsidR="0085024D" w:rsidRDefault="0085024D">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72F14">
            <w:rPr>
              <w:rStyle w:val="PageNumber"/>
              <w:noProof/>
            </w:rPr>
            <w:t>1</w:t>
          </w:r>
          <w:r>
            <w:rPr>
              <w:rStyle w:val="PageNumber"/>
            </w:rPr>
            <w:fldChar w:fldCharType="end"/>
          </w:r>
        </w:p>
      </w:tc>
    </w:tr>
  </w:tbl>
  <w:p w:rsidR="0085024D" w:rsidRDefault="0085024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3240"/>
      <w:gridCol w:w="2880"/>
      <w:gridCol w:w="1980"/>
      <w:gridCol w:w="900"/>
    </w:tblGrid>
    <w:tr w:rsidR="0085024D">
      <w:tblPrEx>
        <w:tblCellMar>
          <w:top w:w="0" w:type="dxa"/>
          <w:bottom w:w="0" w:type="dxa"/>
        </w:tblCellMar>
      </w:tblPrEx>
      <w:tc>
        <w:tcPr>
          <w:tcW w:w="3240" w:type="dxa"/>
        </w:tcPr>
        <w:p w:rsidR="0085024D" w:rsidRDefault="0085024D">
          <w:pPr>
            <w:pStyle w:val="Footer"/>
            <w:rPr>
              <w:b w:val="0"/>
              <w:bCs/>
            </w:rPr>
          </w:pPr>
          <w:r>
            <w:rPr>
              <w:b w:val="0"/>
              <w:bCs/>
            </w:rPr>
            <w:t>Software Requirements Specification</w:t>
          </w:r>
        </w:p>
      </w:tc>
      <w:tc>
        <w:tcPr>
          <w:tcW w:w="2880" w:type="dxa"/>
        </w:tcPr>
        <w:p w:rsidR="0085024D" w:rsidRDefault="0085024D">
          <w:pPr>
            <w:pStyle w:val="Footer"/>
            <w:rPr>
              <w:b w:val="0"/>
              <w:bCs/>
            </w:rPr>
          </w:pPr>
          <w:r>
            <w:t>UTEP Software Engineering</w:t>
          </w:r>
        </w:p>
      </w:tc>
      <w:tc>
        <w:tcPr>
          <w:tcW w:w="1980" w:type="dxa"/>
        </w:tcPr>
        <w:p w:rsidR="0085024D" w:rsidRDefault="0085024D">
          <w:pPr>
            <w:pStyle w:val="Footer"/>
            <w:rPr>
              <w:b w:val="0"/>
              <w:bCs/>
            </w:rPr>
          </w:pPr>
          <w:r>
            <w:rPr>
              <w:b w:val="0"/>
              <w:bCs/>
            </w:rPr>
            <w:t>Date</w:t>
          </w:r>
        </w:p>
        <w:p w:rsidR="0085024D" w:rsidRDefault="0085024D">
          <w:pPr>
            <w:pStyle w:val="Footer"/>
          </w:pPr>
          <w:fldSimple w:instr=" DATE \@ &quot;M/d/yyyy&quot; ">
            <w:r>
              <w:rPr>
                <w:noProof/>
              </w:rPr>
              <w:t>2/1/2010</w:t>
            </w:r>
          </w:fldSimple>
          <w:r>
            <w:t xml:space="preserve"> </w:t>
          </w:r>
          <w:fldSimple w:instr=" TIME \@ &quot;h:mm AM/PM&quot; ">
            <w:r>
              <w:rPr>
                <w:noProof/>
              </w:rPr>
              <w:t>10:25 PM</w:t>
            </w:r>
          </w:fldSimple>
        </w:p>
      </w:tc>
      <w:tc>
        <w:tcPr>
          <w:tcW w:w="900" w:type="dxa"/>
        </w:tcPr>
        <w:p w:rsidR="0085024D" w:rsidRDefault="0085024D">
          <w:pPr>
            <w:pStyle w:val="Footer"/>
            <w:rPr>
              <w:b w:val="0"/>
              <w:bCs/>
            </w:rPr>
          </w:pPr>
          <w:r>
            <w:rPr>
              <w:b w:val="0"/>
              <w:bCs/>
            </w:rPr>
            <w:t>Page</w:t>
          </w:r>
        </w:p>
        <w:p w:rsidR="0085024D" w:rsidRDefault="0085024D">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72F14">
            <w:rPr>
              <w:rStyle w:val="PageNumber"/>
              <w:noProof/>
            </w:rPr>
            <w:t>4</w:t>
          </w:r>
          <w:r>
            <w:rPr>
              <w:rStyle w:val="PageNumber"/>
            </w:rPr>
            <w:fldChar w:fldCharType="end"/>
          </w:r>
        </w:p>
      </w:tc>
    </w:tr>
  </w:tbl>
  <w:p w:rsidR="0085024D" w:rsidRDefault="008502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703" w:rsidRDefault="001A5703" w:rsidP="00016B84">
      <w:pPr>
        <w:pStyle w:val="TOC5"/>
      </w:pPr>
      <w:r>
        <w:separator/>
      </w:r>
    </w:p>
  </w:footnote>
  <w:footnote w:type="continuationSeparator" w:id="0">
    <w:p w:rsidR="001A5703" w:rsidRDefault="001A5703" w:rsidP="00016B84">
      <w:pPr>
        <w:pStyle w:val="TOC5"/>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24D" w:rsidRDefault="0085024D">
    <w:pPr>
      <w:rPr>
        <w:sz w:val="24"/>
      </w:rPr>
    </w:pPr>
  </w:p>
  <w:p w:rsidR="0085024D" w:rsidRDefault="0085024D">
    <w:pPr>
      <w:pBdr>
        <w:top w:val="single" w:sz="6" w:space="1" w:color="auto"/>
      </w:pBdr>
      <w:rPr>
        <w:sz w:val="24"/>
      </w:rPr>
    </w:pPr>
  </w:p>
  <w:p w:rsidR="0085024D" w:rsidRDefault="0085024D">
    <w:pPr>
      <w:pStyle w:val="Title"/>
    </w:pPr>
    <w:r>
      <w:t>UTEP Software Engineering</w:t>
    </w:r>
  </w:p>
  <w:p w:rsidR="0085024D" w:rsidRDefault="0085024D">
    <w:pPr>
      <w:pBdr>
        <w:bottom w:val="single" w:sz="6" w:space="1" w:color="auto"/>
      </w:pBdr>
      <w:jc w:val="right"/>
      <w:rPr>
        <w:sz w:val="24"/>
      </w:rPr>
    </w:pPr>
  </w:p>
  <w:p w:rsidR="0085024D" w:rsidRDefault="0085024D">
    <w:pPr>
      <w:pStyle w:val="Title"/>
    </w:pPr>
  </w:p>
  <w:p w:rsidR="0085024D" w:rsidRDefault="0085024D">
    <w:pPr>
      <w:pStyle w:val="Title"/>
    </w:pPr>
  </w:p>
  <w:p w:rsidR="0085024D" w:rsidRDefault="0085024D">
    <w:pPr>
      <w:pStyle w:val="Title"/>
    </w:pPr>
  </w:p>
  <w:p w:rsidR="0085024D" w:rsidRDefault="0085024D">
    <w:pPr>
      <w:pStyle w:val="Title"/>
    </w:pPr>
  </w:p>
  <w:p w:rsidR="0085024D" w:rsidRDefault="0085024D">
    <w:pPr>
      <w:pStyle w:val="Title"/>
    </w:pPr>
  </w:p>
  <w:p w:rsidR="0085024D" w:rsidRDefault="0085024D">
    <w:pPr>
      <w:pStyle w:val="Title"/>
    </w:pPr>
  </w:p>
  <w:p w:rsidR="0085024D" w:rsidRDefault="0085024D">
    <w:pPr>
      <w:pStyle w:val="Title"/>
    </w:pPr>
  </w:p>
  <w:p w:rsidR="0085024D" w:rsidRDefault="0085024D">
    <w:pPr>
      <w:pStyle w:val="Title"/>
    </w:pPr>
  </w:p>
  <w:p w:rsidR="0085024D" w:rsidRDefault="0085024D">
    <w:pPr>
      <w:pStyle w:val="Title"/>
    </w:pPr>
  </w:p>
  <w:p w:rsidR="0085024D" w:rsidRDefault="0085024D">
    <w:pPr>
      <w:pStyle w:val="Title"/>
    </w:pPr>
  </w:p>
  <w:p w:rsidR="0085024D" w:rsidRDefault="0085024D"/>
  <w:p w:rsidR="0085024D" w:rsidRDefault="0085024D"/>
  <w:p w:rsidR="0085024D" w:rsidRDefault="008502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24D" w:rsidRDefault="0085024D">
    <w:pPr>
      <w:pStyle w:val="Header"/>
    </w:pPr>
    <w:fldSimple w:instr=" TITLE  \* MERGEFORMAT ">
      <w:r>
        <w:t>Software Requirements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24D" w:rsidRDefault="0085024D">
    <w:pPr>
      <w:pStyle w:val="Header"/>
    </w:pPr>
    <w:r>
      <w:t>Software Requirements Specification</w:t>
    </w:r>
    <w:r>
      <w:tab/>
    </w:r>
    <w:r>
      <w:tab/>
    </w:r>
  </w:p>
  <w:p w:rsidR="0085024D" w:rsidRDefault="0085024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24D" w:rsidRDefault="0085024D">
    <w:pPr>
      <w:pStyle w:val="Header"/>
    </w:pPr>
    <w:r>
      <w:t>Software Requirements Specification</w:t>
    </w:r>
    <w:r>
      <w:tab/>
    </w:r>
    <w:r>
      <w:tab/>
    </w:r>
  </w:p>
  <w:p w:rsidR="0085024D" w:rsidRDefault="008502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72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7876B59"/>
    <w:multiLevelType w:val="hybridMultilevel"/>
    <w:tmpl w:val="2518718E"/>
    <w:lvl w:ilvl="0" w:tplc="92962ED2">
      <w:start w:val="1"/>
      <w:numFmt w:val="bullet"/>
      <w:lvlText w:val="-"/>
      <w:lvlJc w:val="left"/>
      <w:pPr>
        <w:tabs>
          <w:tab w:val="num" w:pos="216"/>
        </w:tabs>
        <w:ind w:left="1080" w:hanging="108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E33432"/>
    <w:multiLevelType w:val="hybridMultilevel"/>
    <w:tmpl w:val="582CEA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12A20D72"/>
    <w:multiLevelType w:val="multilevel"/>
    <w:tmpl w:val="14D4495E"/>
    <w:lvl w:ilvl="0">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15FA5369"/>
    <w:multiLevelType w:val="hybridMultilevel"/>
    <w:tmpl w:val="6A32646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252B29A6"/>
    <w:multiLevelType w:val="multilevel"/>
    <w:tmpl w:val="358A5EA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
    <w:nsid w:val="25822C4A"/>
    <w:multiLevelType w:val="multilevel"/>
    <w:tmpl w:val="8216EC1E"/>
    <w:styleLink w:val="SRSreq"/>
    <w:lvl w:ilvl="0">
      <w:start w:val="1"/>
      <w:numFmt w:val="decimal"/>
      <w:lvlText w:val="[SRSreq %1]"/>
      <w:lvlJc w:val="left"/>
      <w:pPr>
        <w:ind w:left="720" w:hanging="360"/>
      </w:pPr>
      <w:rPr>
        <w:rFonts w:cs="Times New Roman" w:hint="default"/>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nsid w:val="29445F6E"/>
    <w:multiLevelType w:val="hybridMultilevel"/>
    <w:tmpl w:val="5B38DE1E"/>
    <w:lvl w:ilvl="0" w:tplc="35DEE29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30531BAF"/>
    <w:multiLevelType w:val="hybridMultilevel"/>
    <w:tmpl w:val="9AD09DBC"/>
    <w:lvl w:ilvl="0" w:tplc="6BC8468E">
      <w:start w:val="1"/>
      <w:numFmt w:val="decimal"/>
      <w:lvlText w:val="[%1]"/>
      <w:lvlJc w:val="left"/>
      <w:pPr>
        <w:ind w:left="360" w:hanging="360"/>
      </w:pPr>
      <w:rPr>
        <w:rFonts w:cs="Times New Roman" w:hint="default"/>
      </w:rPr>
    </w:lvl>
    <w:lvl w:ilvl="1" w:tplc="DD2C81DC">
      <w:start w:val="1"/>
      <w:numFmt w:val="decimal"/>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9647ADA"/>
    <w:multiLevelType w:val="hybridMultilevel"/>
    <w:tmpl w:val="98C2DEA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41D71E0D"/>
    <w:multiLevelType w:val="multilevel"/>
    <w:tmpl w:val="0F7431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3">
    <w:nsid w:val="5C1E440B"/>
    <w:multiLevelType w:val="hybridMultilevel"/>
    <w:tmpl w:val="450E74E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FB443AE"/>
    <w:multiLevelType w:val="multilevel"/>
    <w:tmpl w:val="358A5EA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5">
    <w:nsid w:val="6A2D1F46"/>
    <w:multiLevelType w:val="hybridMultilevel"/>
    <w:tmpl w:val="CBFE7812"/>
    <w:lvl w:ilvl="0" w:tplc="92962ED2">
      <w:start w:val="1"/>
      <w:numFmt w:val="bullet"/>
      <w:lvlText w:val="-"/>
      <w:lvlJc w:val="left"/>
      <w:pPr>
        <w:tabs>
          <w:tab w:val="num" w:pos="216"/>
        </w:tabs>
        <w:ind w:left="1080" w:hanging="108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CDF6846"/>
    <w:multiLevelType w:val="hybridMultilevel"/>
    <w:tmpl w:val="434AD39A"/>
    <w:lvl w:ilvl="0" w:tplc="8F6A56A8">
      <w:start w:val="1"/>
      <w:numFmt w:val="decimal"/>
      <w:pStyle w:val="Requirements"/>
      <w:lvlText w:val="[REQ %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C458DE5C">
      <w:start w:val="1"/>
      <w:numFmt w:val="bullet"/>
      <w:lvlText w:val=""/>
      <w:lvlJc w:val="left"/>
      <w:pPr>
        <w:tabs>
          <w:tab w:val="num" w:pos="2052"/>
        </w:tabs>
        <w:ind w:left="2124" w:hanging="144"/>
      </w:pPr>
      <w:rPr>
        <w:rFonts w:ascii="Symbol" w:hAnsi="Symbol" w:hint="default"/>
        <w:b w:val="0"/>
        <w:i w:val="0"/>
        <w:sz w:val="20"/>
      </w:r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73961144"/>
    <w:multiLevelType w:val="multilevel"/>
    <w:tmpl w:val="8B8A945E"/>
    <w:lvl w:ilvl="0">
      <w:start w:val="1"/>
      <w:numFmt w:val="decimalZero"/>
      <w:pStyle w:val="Requirement"/>
      <w:suff w:val="space"/>
      <w:lvlText w:val="[SRSreq %1]"/>
      <w:lvlJc w:val="left"/>
      <w:pPr>
        <w:ind w:left="1152" w:hanging="1152"/>
      </w:pPr>
      <w:rPr>
        <w:rFonts w:cs="Times New Roman" w:hint="default"/>
        <w:b w:val="0"/>
        <w:i w:val="0"/>
      </w:rPr>
    </w:lvl>
    <w:lvl w:ilvl="1">
      <w:start w:val="1"/>
      <w:numFmt w:val="decimalZero"/>
      <w:isLgl/>
      <w:lvlText w:val="Section %1.%2"/>
      <w:lvlJc w:val="left"/>
      <w:pPr>
        <w:tabs>
          <w:tab w:val="num" w:pos="108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8">
    <w:nsid w:val="7F1D584A"/>
    <w:multiLevelType w:val="hybridMultilevel"/>
    <w:tmpl w:val="C8F853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9"/>
  </w:num>
  <w:num w:numId="11">
    <w:abstractNumId w:val="12"/>
  </w:num>
  <w:num w:numId="12">
    <w:abstractNumId w:val="17"/>
  </w:num>
  <w:num w:numId="13">
    <w:abstractNumId w:val="6"/>
  </w:num>
  <w:num w:numId="14">
    <w:abstractNumId w:val="16"/>
  </w:num>
  <w:num w:numId="15">
    <w:abstractNumId w:val="13"/>
  </w:num>
  <w:num w:numId="16">
    <w:abstractNumId w:val="14"/>
  </w:num>
  <w:num w:numId="17">
    <w:abstractNumId w:val="3"/>
  </w:num>
  <w:num w:numId="18">
    <w:abstractNumId w:val="7"/>
  </w:num>
  <w:num w:numId="19">
    <w:abstractNumId w:val="18"/>
  </w:num>
  <w:num w:numId="20">
    <w:abstractNumId w:val="5"/>
  </w:num>
  <w:num w:numId="21">
    <w:abstractNumId w:val="11"/>
  </w:num>
  <w:num w:numId="22">
    <w:abstractNumId w:val="10"/>
  </w:num>
  <w:num w:numId="23">
    <w:abstractNumId w:val="4"/>
  </w:num>
  <w:num w:numId="24">
    <w:abstractNumId w:val="2"/>
  </w:num>
  <w:num w:numId="25">
    <w:abstractNumId w:val="1"/>
  </w:num>
  <w:num w:numId="26">
    <w:abstractNumId w:val="15"/>
  </w:num>
  <w:num w:numId="27">
    <w:abstractNumId w:val="16"/>
  </w:num>
  <w:num w:numId="28">
    <w:abstractNumId w:val="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E77F51"/>
    <w:rsid w:val="00016B84"/>
    <w:rsid w:val="00060897"/>
    <w:rsid w:val="00064E88"/>
    <w:rsid w:val="000738AD"/>
    <w:rsid w:val="000A6A8B"/>
    <w:rsid w:val="000D0AF1"/>
    <w:rsid w:val="000D7F68"/>
    <w:rsid w:val="000E7FE1"/>
    <w:rsid w:val="001015B4"/>
    <w:rsid w:val="00101855"/>
    <w:rsid w:val="00103027"/>
    <w:rsid w:val="00110806"/>
    <w:rsid w:val="001371E8"/>
    <w:rsid w:val="00160027"/>
    <w:rsid w:val="00190778"/>
    <w:rsid w:val="001A4A3D"/>
    <w:rsid w:val="001A5703"/>
    <w:rsid w:val="001B4697"/>
    <w:rsid w:val="001C26C6"/>
    <w:rsid w:val="001E6DC7"/>
    <w:rsid w:val="001F1A49"/>
    <w:rsid w:val="00250C6A"/>
    <w:rsid w:val="00260B46"/>
    <w:rsid w:val="002A6C4B"/>
    <w:rsid w:val="002C3753"/>
    <w:rsid w:val="00311280"/>
    <w:rsid w:val="003241C0"/>
    <w:rsid w:val="003536CF"/>
    <w:rsid w:val="0037112F"/>
    <w:rsid w:val="00371AAA"/>
    <w:rsid w:val="00372078"/>
    <w:rsid w:val="00393024"/>
    <w:rsid w:val="00397856"/>
    <w:rsid w:val="003C7CE6"/>
    <w:rsid w:val="003E799B"/>
    <w:rsid w:val="00411235"/>
    <w:rsid w:val="0043188B"/>
    <w:rsid w:val="00433F81"/>
    <w:rsid w:val="00453EA0"/>
    <w:rsid w:val="00466958"/>
    <w:rsid w:val="00466994"/>
    <w:rsid w:val="004949D9"/>
    <w:rsid w:val="004A50AC"/>
    <w:rsid w:val="004D7616"/>
    <w:rsid w:val="005130EA"/>
    <w:rsid w:val="00524D82"/>
    <w:rsid w:val="00540CBD"/>
    <w:rsid w:val="00550FC7"/>
    <w:rsid w:val="00551086"/>
    <w:rsid w:val="0056468C"/>
    <w:rsid w:val="005C1601"/>
    <w:rsid w:val="005F3958"/>
    <w:rsid w:val="00617DF9"/>
    <w:rsid w:val="006249EB"/>
    <w:rsid w:val="00644E60"/>
    <w:rsid w:val="00653F57"/>
    <w:rsid w:val="00666673"/>
    <w:rsid w:val="00691EEF"/>
    <w:rsid w:val="00695ED8"/>
    <w:rsid w:val="006D2BA0"/>
    <w:rsid w:val="007454AD"/>
    <w:rsid w:val="00756D4E"/>
    <w:rsid w:val="0076004C"/>
    <w:rsid w:val="0076393F"/>
    <w:rsid w:val="00772F14"/>
    <w:rsid w:val="007833DF"/>
    <w:rsid w:val="007A3FBD"/>
    <w:rsid w:val="007A6796"/>
    <w:rsid w:val="007D3AF0"/>
    <w:rsid w:val="007D4D6F"/>
    <w:rsid w:val="007E2390"/>
    <w:rsid w:val="007F039B"/>
    <w:rsid w:val="0085024D"/>
    <w:rsid w:val="008D2283"/>
    <w:rsid w:val="009265A2"/>
    <w:rsid w:val="00932C16"/>
    <w:rsid w:val="0096079C"/>
    <w:rsid w:val="009A77AE"/>
    <w:rsid w:val="009D4D64"/>
    <w:rsid w:val="009D59A1"/>
    <w:rsid w:val="00A47009"/>
    <w:rsid w:val="00A82270"/>
    <w:rsid w:val="00AA3757"/>
    <w:rsid w:val="00AC00F3"/>
    <w:rsid w:val="00AC53F4"/>
    <w:rsid w:val="00AC6F5A"/>
    <w:rsid w:val="00AF4C2A"/>
    <w:rsid w:val="00B169D7"/>
    <w:rsid w:val="00B85CC7"/>
    <w:rsid w:val="00B868C7"/>
    <w:rsid w:val="00BB5099"/>
    <w:rsid w:val="00BD2FDD"/>
    <w:rsid w:val="00BE3479"/>
    <w:rsid w:val="00C068F2"/>
    <w:rsid w:val="00C12934"/>
    <w:rsid w:val="00C14825"/>
    <w:rsid w:val="00C347A7"/>
    <w:rsid w:val="00C37CAC"/>
    <w:rsid w:val="00C8472D"/>
    <w:rsid w:val="00C943BD"/>
    <w:rsid w:val="00CA4758"/>
    <w:rsid w:val="00CD5B74"/>
    <w:rsid w:val="00CE7936"/>
    <w:rsid w:val="00CE79AB"/>
    <w:rsid w:val="00DA68F6"/>
    <w:rsid w:val="00DB0D7D"/>
    <w:rsid w:val="00DB2554"/>
    <w:rsid w:val="00E02BC7"/>
    <w:rsid w:val="00E077C4"/>
    <w:rsid w:val="00E157C9"/>
    <w:rsid w:val="00E3370C"/>
    <w:rsid w:val="00E44269"/>
    <w:rsid w:val="00E51861"/>
    <w:rsid w:val="00E77F51"/>
    <w:rsid w:val="00E82CDA"/>
    <w:rsid w:val="00E93B15"/>
    <w:rsid w:val="00EB3077"/>
    <w:rsid w:val="00ED5453"/>
    <w:rsid w:val="00EE3498"/>
    <w:rsid w:val="00F06B2C"/>
    <w:rsid w:val="00F567C9"/>
    <w:rsid w:val="00F760B1"/>
    <w:rsid w:val="00F8193F"/>
    <w:rsid w:val="00FA50C8"/>
    <w:rsid w:val="00FC4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outlineLvl w:val="1"/>
    </w:pPr>
    <w:rPr>
      <w:b/>
      <w:sz w:val="28"/>
    </w:rPr>
  </w:style>
  <w:style w:type="paragraph" w:styleId="Heading3">
    <w:name w:val="heading 3"/>
    <w:basedOn w:val="Normal"/>
    <w:next w:val="Normal"/>
    <w:link w:val="Heading3Char"/>
    <w:qFormat/>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320"/>
        <w:tab w:val="right" w:pos="8640"/>
      </w:tabs>
    </w:pPr>
    <w:rPr>
      <w:b/>
      <w:sz w:val="16"/>
    </w:rPr>
  </w:style>
  <w:style w:type="paragraph" w:styleId="Header">
    <w:name w:val="header"/>
    <w:basedOn w:val="Normal"/>
    <w:link w:val="HeaderChar"/>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uiPriority w:val="39"/>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character" w:customStyle="1" w:styleId="FooterChar">
    <w:name w:val="Footer Char"/>
    <w:basedOn w:val="DefaultParagraphFont"/>
    <w:link w:val="Footer"/>
    <w:semiHidden/>
    <w:locked/>
    <w:rsid w:val="007F039B"/>
    <w:rPr>
      <w:b/>
      <w:sz w:val="16"/>
      <w:lang w:val="en-US" w:eastAsia="en-US" w:bidi="ar-SA"/>
    </w:rPr>
  </w:style>
  <w:style w:type="character" w:customStyle="1" w:styleId="HeaderChar">
    <w:name w:val="Header Char"/>
    <w:basedOn w:val="DefaultParagraphFont"/>
    <w:link w:val="Header"/>
    <w:semiHidden/>
    <w:locked/>
    <w:rsid w:val="007F039B"/>
    <w:rPr>
      <w:b/>
      <w:sz w:val="16"/>
      <w:lang w:val="en-US" w:eastAsia="en-US" w:bidi="ar-SA"/>
    </w:rPr>
  </w:style>
  <w:style w:type="character" w:styleId="CommentReference">
    <w:name w:val="annotation reference"/>
    <w:basedOn w:val="DefaultParagraphFont"/>
    <w:rsid w:val="007F039B"/>
    <w:rPr>
      <w:rFonts w:cs="Times New Roman"/>
      <w:sz w:val="16"/>
      <w:szCs w:val="16"/>
    </w:rPr>
  </w:style>
  <w:style w:type="paragraph" w:styleId="CommentText">
    <w:name w:val="annotation text"/>
    <w:basedOn w:val="Normal"/>
    <w:link w:val="CommentTextChar"/>
    <w:rsid w:val="007F039B"/>
    <w:rPr>
      <w:sz w:val="24"/>
      <w:szCs w:val="24"/>
    </w:rPr>
  </w:style>
  <w:style w:type="character" w:customStyle="1" w:styleId="CommentTextChar">
    <w:name w:val="Comment Text Char"/>
    <w:basedOn w:val="DefaultParagraphFont"/>
    <w:link w:val="CommentText"/>
    <w:locked/>
    <w:rsid w:val="007F039B"/>
    <w:rPr>
      <w:sz w:val="24"/>
      <w:szCs w:val="24"/>
      <w:lang w:val="en-US" w:eastAsia="en-US" w:bidi="ar-SA"/>
    </w:rPr>
  </w:style>
  <w:style w:type="paragraph" w:styleId="BalloonText">
    <w:name w:val="Balloon Text"/>
    <w:basedOn w:val="Normal"/>
    <w:semiHidden/>
    <w:rsid w:val="007F039B"/>
    <w:rPr>
      <w:rFonts w:ascii="Tahoma" w:hAnsi="Tahoma" w:cs="Tahoma"/>
      <w:sz w:val="16"/>
      <w:szCs w:val="16"/>
    </w:rPr>
  </w:style>
  <w:style w:type="character" w:styleId="Emphasis">
    <w:name w:val="Emphasis"/>
    <w:basedOn w:val="DefaultParagraphFont"/>
    <w:qFormat/>
    <w:rsid w:val="007F039B"/>
    <w:rPr>
      <w:rFonts w:cs="Times New Roman"/>
      <w:i/>
      <w:iCs/>
    </w:rPr>
  </w:style>
  <w:style w:type="character" w:customStyle="1" w:styleId="Heading3Char">
    <w:name w:val="Heading 3 Char"/>
    <w:basedOn w:val="DefaultParagraphFont"/>
    <w:link w:val="Heading3"/>
    <w:locked/>
    <w:rsid w:val="007F039B"/>
    <w:rPr>
      <w:b/>
      <w:sz w:val="24"/>
    </w:rPr>
  </w:style>
  <w:style w:type="paragraph" w:styleId="NoSpacing">
    <w:name w:val="No Spacing"/>
    <w:qFormat/>
    <w:rsid w:val="007F039B"/>
    <w:pPr>
      <w:overflowPunct w:val="0"/>
      <w:autoSpaceDE w:val="0"/>
      <w:autoSpaceDN w:val="0"/>
      <w:adjustRightInd w:val="0"/>
      <w:textAlignment w:val="baseline"/>
    </w:pPr>
  </w:style>
  <w:style w:type="paragraph" w:customStyle="1" w:styleId="Requirement">
    <w:name w:val="Requirement"/>
    <w:basedOn w:val="Normal"/>
    <w:rsid w:val="007F039B"/>
    <w:pPr>
      <w:numPr>
        <w:numId w:val="12"/>
      </w:numPr>
      <w:spacing w:before="80" w:after="100" w:afterAutospacing="1"/>
      <w:jc w:val="both"/>
    </w:pPr>
  </w:style>
  <w:style w:type="character" w:customStyle="1" w:styleId="Heading4Char">
    <w:name w:val="Heading 4 Char"/>
    <w:basedOn w:val="DefaultParagraphFont"/>
    <w:link w:val="Heading4"/>
    <w:locked/>
    <w:rsid w:val="0096079C"/>
    <w:rPr>
      <w:b/>
      <w:sz w:val="24"/>
    </w:rPr>
  </w:style>
  <w:style w:type="paragraph" w:styleId="ListParagraph">
    <w:name w:val="List Paragraph"/>
    <w:basedOn w:val="Normal"/>
    <w:qFormat/>
    <w:rsid w:val="0096079C"/>
    <w:pPr>
      <w:overflowPunct/>
      <w:autoSpaceDE/>
      <w:autoSpaceDN/>
      <w:adjustRightInd/>
      <w:spacing w:after="200" w:line="276" w:lineRule="auto"/>
      <w:ind w:left="720"/>
      <w:textAlignment w:val="auto"/>
    </w:pPr>
    <w:rPr>
      <w:rFonts w:ascii="Calibri" w:eastAsia="ヒラギノ角ゴ Pro W3" w:hAnsi="Calibri"/>
      <w:color w:val="000000"/>
      <w:sz w:val="22"/>
      <w:szCs w:val="24"/>
    </w:rPr>
  </w:style>
  <w:style w:type="numbering" w:customStyle="1" w:styleId="SRSreq">
    <w:name w:val="SRS req"/>
    <w:rsid w:val="00FC4C4D"/>
    <w:pPr>
      <w:numPr>
        <w:numId w:val="13"/>
      </w:numPr>
    </w:pPr>
  </w:style>
  <w:style w:type="paragraph" w:customStyle="1" w:styleId="Requirements">
    <w:name w:val="Requirements"/>
    <w:basedOn w:val="Normal"/>
    <w:link w:val="RequirementsChar"/>
    <w:uiPriority w:val="99"/>
    <w:rsid w:val="00A47009"/>
    <w:pPr>
      <w:numPr>
        <w:numId w:val="14"/>
      </w:numPr>
    </w:pPr>
  </w:style>
  <w:style w:type="character" w:customStyle="1" w:styleId="RequirementsChar">
    <w:name w:val="Requirements Char"/>
    <w:basedOn w:val="DefaultParagraphFont"/>
    <w:link w:val="Requirements"/>
    <w:uiPriority w:val="99"/>
    <w:rsid w:val="00A47009"/>
  </w:style>
  <w:style w:type="paragraph" w:styleId="CommentSubject">
    <w:name w:val="annotation subject"/>
    <w:basedOn w:val="CommentText"/>
    <w:next w:val="CommentText"/>
    <w:semiHidden/>
    <w:rsid w:val="00A47009"/>
    <w:rPr>
      <w:b/>
      <w:bCs/>
      <w:sz w:val="20"/>
      <w:szCs w:val="20"/>
    </w:rPr>
  </w:style>
  <w:style w:type="character" w:customStyle="1" w:styleId="ParagraphChar">
    <w:name w:val="Paragraph Char"/>
    <w:basedOn w:val="DefaultParagraphFont"/>
    <w:link w:val="Paragraph"/>
    <w:locked/>
    <w:rsid w:val="008D2283"/>
    <w:rPr>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r.%20Roach\Desktop\4311S10-SRS\SRS-Sta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5BF65-4C9C-4E04-90F5-D2B0123C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SRS-Stats</Template>
  <TotalTime>30</TotalTime>
  <Pages>22</Pages>
  <Words>5153</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34463</CharactersWithSpaces>
  <SharedDoc>false</SharedDoc>
  <HLinks>
    <vt:vector size="372" baseType="variant">
      <vt:variant>
        <vt:i4>7012389</vt:i4>
      </vt:variant>
      <vt:variant>
        <vt:i4>363</vt:i4>
      </vt:variant>
      <vt:variant>
        <vt:i4>0</vt:i4>
      </vt:variant>
      <vt:variant>
        <vt:i4>5</vt:i4>
      </vt:variant>
      <vt:variant>
        <vt:lpwstr>http://data.nssl.noaa.gov/</vt:lpwstr>
      </vt:variant>
      <vt:variant>
        <vt:lpwstr/>
      </vt:variant>
      <vt:variant>
        <vt:i4>4849686</vt:i4>
      </vt:variant>
      <vt:variant>
        <vt:i4>360</vt:i4>
      </vt:variant>
      <vt:variant>
        <vt:i4>0</vt:i4>
      </vt:variant>
      <vt:variant>
        <vt:i4>5</vt:i4>
      </vt:variant>
      <vt:variant>
        <vt:lpwstr>http://noaa.gov/</vt:lpwstr>
      </vt:variant>
      <vt:variant>
        <vt:lpwstr/>
      </vt:variant>
      <vt:variant>
        <vt:i4>7536673</vt:i4>
      </vt:variant>
      <vt:variant>
        <vt:i4>357</vt:i4>
      </vt:variant>
      <vt:variant>
        <vt:i4>0</vt:i4>
      </vt:variant>
      <vt:variant>
        <vt:i4>5</vt:i4>
      </vt:variant>
      <vt:variant>
        <vt:lpwstr>http://courses.utep.edu/portals/870/4310Project2009%5b1%5d.doc</vt:lpwstr>
      </vt:variant>
      <vt:variant>
        <vt:lpwstr/>
      </vt:variant>
      <vt:variant>
        <vt:i4>2293861</vt:i4>
      </vt:variant>
      <vt:variant>
        <vt:i4>354</vt:i4>
      </vt:variant>
      <vt:variant>
        <vt:i4>0</vt:i4>
      </vt:variant>
      <vt:variant>
        <vt:i4>5</vt:i4>
      </vt:variant>
      <vt:variant>
        <vt:lpwstr>http://arctic.utep.edu/ceon/demo/index.html</vt:lpwstr>
      </vt:variant>
      <vt:variant>
        <vt:lpwstr/>
      </vt:variant>
      <vt:variant>
        <vt:i4>1703994</vt:i4>
      </vt:variant>
      <vt:variant>
        <vt:i4>347</vt:i4>
      </vt:variant>
      <vt:variant>
        <vt:i4>0</vt:i4>
      </vt:variant>
      <vt:variant>
        <vt:i4>5</vt:i4>
      </vt:variant>
      <vt:variant>
        <vt:lpwstr/>
      </vt:variant>
      <vt:variant>
        <vt:lpwstr>_Toc252825854</vt:lpwstr>
      </vt:variant>
      <vt:variant>
        <vt:i4>1703994</vt:i4>
      </vt:variant>
      <vt:variant>
        <vt:i4>341</vt:i4>
      </vt:variant>
      <vt:variant>
        <vt:i4>0</vt:i4>
      </vt:variant>
      <vt:variant>
        <vt:i4>5</vt:i4>
      </vt:variant>
      <vt:variant>
        <vt:lpwstr/>
      </vt:variant>
      <vt:variant>
        <vt:lpwstr>_Toc252825853</vt:lpwstr>
      </vt:variant>
      <vt:variant>
        <vt:i4>1703994</vt:i4>
      </vt:variant>
      <vt:variant>
        <vt:i4>335</vt:i4>
      </vt:variant>
      <vt:variant>
        <vt:i4>0</vt:i4>
      </vt:variant>
      <vt:variant>
        <vt:i4>5</vt:i4>
      </vt:variant>
      <vt:variant>
        <vt:lpwstr/>
      </vt:variant>
      <vt:variant>
        <vt:lpwstr>_Toc252825852</vt:lpwstr>
      </vt:variant>
      <vt:variant>
        <vt:i4>1703994</vt:i4>
      </vt:variant>
      <vt:variant>
        <vt:i4>329</vt:i4>
      </vt:variant>
      <vt:variant>
        <vt:i4>0</vt:i4>
      </vt:variant>
      <vt:variant>
        <vt:i4>5</vt:i4>
      </vt:variant>
      <vt:variant>
        <vt:lpwstr/>
      </vt:variant>
      <vt:variant>
        <vt:lpwstr>_Toc252825851</vt:lpwstr>
      </vt:variant>
      <vt:variant>
        <vt:i4>1703994</vt:i4>
      </vt:variant>
      <vt:variant>
        <vt:i4>323</vt:i4>
      </vt:variant>
      <vt:variant>
        <vt:i4>0</vt:i4>
      </vt:variant>
      <vt:variant>
        <vt:i4>5</vt:i4>
      </vt:variant>
      <vt:variant>
        <vt:lpwstr/>
      </vt:variant>
      <vt:variant>
        <vt:lpwstr>_Toc252825850</vt:lpwstr>
      </vt:variant>
      <vt:variant>
        <vt:i4>1769530</vt:i4>
      </vt:variant>
      <vt:variant>
        <vt:i4>317</vt:i4>
      </vt:variant>
      <vt:variant>
        <vt:i4>0</vt:i4>
      </vt:variant>
      <vt:variant>
        <vt:i4>5</vt:i4>
      </vt:variant>
      <vt:variant>
        <vt:lpwstr/>
      </vt:variant>
      <vt:variant>
        <vt:lpwstr>_Toc252825849</vt:lpwstr>
      </vt:variant>
      <vt:variant>
        <vt:i4>1769530</vt:i4>
      </vt:variant>
      <vt:variant>
        <vt:i4>311</vt:i4>
      </vt:variant>
      <vt:variant>
        <vt:i4>0</vt:i4>
      </vt:variant>
      <vt:variant>
        <vt:i4>5</vt:i4>
      </vt:variant>
      <vt:variant>
        <vt:lpwstr/>
      </vt:variant>
      <vt:variant>
        <vt:lpwstr>_Toc252825848</vt:lpwstr>
      </vt:variant>
      <vt:variant>
        <vt:i4>1769530</vt:i4>
      </vt:variant>
      <vt:variant>
        <vt:i4>305</vt:i4>
      </vt:variant>
      <vt:variant>
        <vt:i4>0</vt:i4>
      </vt:variant>
      <vt:variant>
        <vt:i4>5</vt:i4>
      </vt:variant>
      <vt:variant>
        <vt:lpwstr/>
      </vt:variant>
      <vt:variant>
        <vt:lpwstr>_Toc252825847</vt:lpwstr>
      </vt:variant>
      <vt:variant>
        <vt:i4>1769530</vt:i4>
      </vt:variant>
      <vt:variant>
        <vt:i4>299</vt:i4>
      </vt:variant>
      <vt:variant>
        <vt:i4>0</vt:i4>
      </vt:variant>
      <vt:variant>
        <vt:i4>5</vt:i4>
      </vt:variant>
      <vt:variant>
        <vt:lpwstr/>
      </vt:variant>
      <vt:variant>
        <vt:lpwstr>_Toc252825846</vt:lpwstr>
      </vt:variant>
      <vt:variant>
        <vt:i4>1769530</vt:i4>
      </vt:variant>
      <vt:variant>
        <vt:i4>293</vt:i4>
      </vt:variant>
      <vt:variant>
        <vt:i4>0</vt:i4>
      </vt:variant>
      <vt:variant>
        <vt:i4>5</vt:i4>
      </vt:variant>
      <vt:variant>
        <vt:lpwstr/>
      </vt:variant>
      <vt:variant>
        <vt:lpwstr>_Toc252825845</vt:lpwstr>
      </vt:variant>
      <vt:variant>
        <vt:i4>1769530</vt:i4>
      </vt:variant>
      <vt:variant>
        <vt:i4>287</vt:i4>
      </vt:variant>
      <vt:variant>
        <vt:i4>0</vt:i4>
      </vt:variant>
      <vt:variant>
        <vt:i4>5</vt:i4>
      </vt:variant>
      <vt:variant>
        <vt:lpwstr/>
      </vt:variant>
      <vt:variant>
        <vt:lpwstr>_Toc252825844</vt:lpwstr>
      </vt:variant>
      <vt:variant>
        <vt:i4>1769530</vt:i4>
      </vt:variant>
      <vt:variant>
        <vt:i4>281</vt:i4>
      </vt:variant>
      <vt:variant>
        <vt:i4>0</vt:i4>
      </vt:variant>
      <vt:variant>
        <vt:i4>5</vt:i4>
      </vt:variant>
      <vt:variant>
        <vt:lpwstr/>
      </vt:variant>
      <vt:variant>
        <vt:lpwstr>_Toc252825843</vt:lpwstr>
      </vt:variant>
      <vt:variant>
        <vt:i4>1769530</vt:i4>
      </vt:variant>
      <vt:variant>
        <vt:i4>275</vt:i4>
      </vt:variant>
      <vt:variant>
        <vt:i4>0</vt:i4>
      </vt:variant>
      <vt:variant>
        <vt:i4>5</vt:i4>
      </vt:variant>
      <vt:variant>
        <vt:lpwstr/>
      </vt:variant>
      <vt:variant>
        <vt:lpwstr>_Toc252825842</vt:lpwstr>
      </vt:variant>
      <vt:variant>
        <vt:i4>1769530</vt:i4>
      </vt:variant>
      <vt:variant>
        <vt:i4>269</vt:i4>
      </vt:variant>
      <vt:variant>
        <vt:i4>0</vt:i4>
      </vt:variant>
      <vt:variant>
        <vt:i4>5</vt:i4>
      </vt:variant>
      <vt:variant>
        <vt:lpwstr/>
      </vt:variant>
      <vt:variant>
        <vt:lpwstr>_Toc252825841</vt:lpwstr>
      </vt:variant>
      <vt:variant>
        <vt:i4>1769530</vt:i4>
      </vt:variant>
      <vt:variant>
        <vt:i4>263</vt:i4>
      </vt:variant>
      <vt:variant>
        <vt:i4>0</vt:i4>
      </vt:variant>
      <vt:variant>
        <vt:i4>5</vt:i4>
      </vt:variant>
      <vt:variant>
        <vt:lpwstr/>
      </vt:variant>
      <vt:variant>
        <vt:lpwstr>_Toc252825840</vt:lpwstr>
      </vt:variant>
      <vt:variant>
        <vt:i4>1835066</vt:i4>
      </vt:variant>
      <vt:variant>
        <vt:i4>257</vt:i4>
      </vt:variant>
      <vt:variant>
        <vt:i4>0</vt:i4>
      </vt:variant>
      <vt:variant>
        <vt:i4>5</vt:i4>
      </vt:variant>
      <vt:variant>
        <vt:lpwstr/>
      </vt:variant>
      <vt:variant>
        <vt:lpwstr>_Toc252825839</vt:lpwstr>
      </vt:variant>
      <vt:variant>
        <vt:i4>1835066</vt:i4>
      </vt:variant>
      <vt:variant>
        <vt:i4>251</vt:i4>
      </vt:variant>
      <vt:variant>
        <vt:i4>0</vt:i4>
      </vt:variant>
      <vt:variant>
        <vt:i4>5</vt:i4>
      </vt:variant>
      <vt:variant>
        <vt:lpwstr/>
      </vt:variant>
      <vt:variant>
        <vt:lpwstr>_Toc252825838</vt:lpwstr>
      </vt:variant>
      <vt:variant>
        <vt:i4>1835066</vt:i4>
      </vt:variant>
      <vt:variant>
        <vt:i4>245</vt:i4>
      </vt:variant>
      <vt:variant>
        <vt:i4>0</vt:i4>
      </vt:variant>
      <vt:variant>
        <vt:i4>5</vt:i4>
      </vt:variant>
      <vt:variant>
        <vt:lpwstr/>
      </vt:variant>
      <vt:variant>
        <vt:lpwstr>_Toc252825837</vt:lpwstr>
      </vt:variant>
      <vt:variant>
        <vt:i4>1835066</vt:i4>
      </vt:variant>
      <vt:variant>
        <vt:i4>239</vt:i4>
      </vt:variant>
      <vt:variant>
        <vt:i4>0</vt:i4>
      </vt:variant>
      <vt:variant>
        <vt:i4>5</vt:i4>
      </vt:variant>
      <vt:variant>
        <vt:lpwstr/>
      </vt:variant>
      <vt:variant>
        <vt:lpwstr>_Toc252825836</vt:lpwstr>
      </vt:variant>
      <vt:variant>
        <vt:i4>1835066</vt:i4>
      </vt:variant>
      <vt:variant>
        <vt:i4>233</vt:i4>
      </vt:variant>
      <vt:variant>
        <vt:i4>0</vt:i4>
      </vt:variant>
      <vt:variant>
        <vt:i4>5</vt:i4>
      </vt:variant>
      <vt:variant>
        <vt:lpwstr/>
      </vt:variant>
      <vt:variant>
        <vt:lpwstr>_Toc252825835</vt:lpwstr>
      </vt:variant>
      <vt:variant>
        <vt:i4>1835066</vt:i4>
      </vt:variant>
      <vt:variant>
        <vt:i4>227</vt:i4>
      </vt:variant>
      <vt:variant>
        <vt:i4>0</vt:i4>
      </vt:variant>
      <vt:variant>
        <vt:i4>5</vt:i4>
      </vt:variant>
      <vt:variant>
        <vt:lpwstr/>
      </vt:variant>
      <vt:variant>
        <vt:lpwstr>_Toc252825834</vt:lpwstr>
      </vt:variant>
      <vt:variant>
        <vt:i4>1835066</vt:i4>
      </vt:variant>
      <vt:variant>
        <vt:i4>221</vt:i4>
      </vt:variant>
      <vt:variant>
        <vt:i4>0</vt:i4>
      </vt:variant>
      <vt:variant>
        <vt:i4>5</vt:i4>
      </vt:variant>
      <vt:variant>
        <vt:lpwstr/>
      </vt:variant>
      <vt:variant>
        <vt:lpwstr>_Toc252825833</vt:lpwstr>
      </vt:variant>
      <vt:variant>
        <vt:i4>1835066</vt:i4>
      </vt:variant>
      <vt:variant>
        <vt:i4>215</vt:i4>
      </vt:variant>
      <vt:variant>
        <vt:i4>0</vt:i4>
      </vt:variant>
      <vt:variant>
        <vt:i4>5</vt:i4>
      </vt:variant>
      <vt:variant>
        <vt:lpwstr/>
      </vt:variant>
      <vt:variant>
        <vt:lpwstr>_Toc252825832</vt:lpwstr>
      </vt:variant>
      <vt:variant>
        <vt:i4>1835066</vt:i4>
      </vt:variant>
      <vt:variant>
        <vt:i4>209</vt:i4>
      </vt:variant>
      <vt:variant>
        <vt:i4>0</vt:i4>
      </vt:variant>
      <vt:variant>
        <vt:i4>5</vt:i4>
      </vt:variant>
      <vt:variant>
        <vt:lpwstr/>
      </vt:variant>
      <vt:variant>
        <vt:lpwstr>_Toc252825831</vt:lpwstr>
      </vt:variant>
      <vt:variant>
        <vt:i4>1835066</vt:i4>
      </vt:variant>
      <vt:variant>
        <vt:i4>203</vt:i4>
      </vt:variant>
      <vt:variant>
        <vt:i4>0</vt:i4>
      </vt:variant>
      <vt:variant>
        <vt:i4>5</vt:i4>
      </vt:variant>
      <vt:variant>
        <vt:lpwstr/>
      </vt:variant>
      <vt:variant>
        <vt:lpwstr>_Toc252825830</vt:lpwstr>
      </vt:variant>
      <vt:variant>
        <vt:i4>1900602</vt:i4>
      </vt:variant>
      <vt:variant>
        <vt:i4>197</vt:i4>
      </vt:variant>
      <vt:variant>
        <vt:i4>0</vt:i4>
      </vt:variant>
      <vt:variant>
        <vt:i4>5</vt:i4>
      </vt:variant>
      <vt:variant>
        <vt:lpwstr/>
      </vt:variant>
      <vt:variant>
        <vt:lpwstr>_Toc252825829</vt:lpwstr>
      </vt:variant>
      <vt:variant>
        <vt:i4>1900602</vt:i4>
      </vt:variant>
      <vt:variant>
        <vt:i4>191</vt:i4>
      </vt:variant>
      <vt:variant>
        <vt:i4>0</vt:i4>
      </vt:variant>
      <vt:variant>
        <vt:i4>5</vt:i4>
      </vt:variant>
      <vt:variant>
        <vt:lpwstr/>
      </vt:variant>
      <vt:variant>
        <vt:lpwstr>_Toc252825828</vt:lpwstr>
      </vt:variant>
      <vt:variant>
        <vt:i4>1900602</vt:i4>
      </vt:variant>
      <vt:variant>
        <vt:i4>185</vt:i4>
      </vt:variant>
      <vt:variant>
        <vt:i4>0</vt:i4>
      </vt:variant>
      <vt:variant>
        <vt:i4>5</vt:i4>
      </vt:variant>
      <vt:variant>
        <vt:lpwstr/>
      </vt:variant>
      <vt:variant>
        <vt:lpwstr>_Toc252825827</vt:lpwstr>
      </vt:variant>
      <vt:variant>
        <vt:i4>1900602</vt:i4>
      </vt:variant>
      <vt:variant>
        <vt:i4>179</vt:i4>
      </vt:variant>
      <vt:variant>
        <vt:i4>0</vt:i4>
      </vt:variant>
      <vt:variant>
        <vt:i4>5</vt:i4>
      </vt:variant>
      <vt:variant>
        <vt:lpwstr/>
      </vt:variant>
      <vt:variant>
        <vt:lpwstr>_Toc252825826</vt:lpwstr>
      </vt:variant>
      <vt:variant>
        <vt:i4>1900602</vt:i4>
      </vt:variant>
      <vt:variant>
        <vt:i4>173</vt:i4>
      </vt:variant>
      <vt:variant>
        <vt:i4>0</vt:i4>
      </vt:variant>
      <vt:variant>
        <vt:i4>5</vt:i4>
      </vt:variant>
      <vt:variant>
        <vt:lpwstr/>
      </vt:variant>
      <vt:variant>
        <vt:lpwstr>_Toc252825825</vt:lpwstr>
      </vt:variant>
      <vt:variant>
        <vt:i4>1900602</vt:i4>
      </vt:variant>
      <vt:variant>
        <vt:i4>167</vt:i4>
      </vt:variant>
      <vt:variant>
        <vt:i4>0</vt:i4>
      </vt:variant>
      <vt:variant>
        <vt:i4>5</vt:i4>
      </vt:variant>
      <vt:variant>
        <vt:lpwstr/>
      </vt:variant>
      <vt:variant>
        <vt:lpwstr>_Toc252825824</vt:lpwstr>
      </vt:variant>
      <vt:variant>
        <vt:i4>1900602</vt:i4>
      </vt:variant>
      <vt:variant>
        <vt:i4>161</vt:i4>
      </vt:variant>
      <vt:variant>
        <vt:i4>0</vt:i4>
      </vt:variant>
      <vt:variant>
        <vt:i4>5</vt:i4>
      </vt:variant>
      <vt:variant>
        <vt:lpwstr/>
      </vt:variant>
      <vt:variant>
        <vt:lpwstr>_Toc252825823</vt:lpwstr>
      </vt:variant>
      <vt:variant>
        <vt:i4>1900602</vt:i4>
      </vt:variant>
      <vt:variant>
        <vt:i4>155</vt:i4>
      </vt:variant>
      <vt:variant>
        <vt:i4>0</vt:i4>
      </vt:variant>
      <vt:variant>
        <vt:i4>5</vt:i4>
      </vt:variant>
      <vt:variant>
        <vt:lpwstr/>
      </vt:variant>
      <vt:variant>
        <vt:lpwstr>_Toc252825822</vt:lpwstr>
      </vt:variant>
      <vt:variant>
        <vt:i4>1900602</vt:i4>
      </vt:variant>
      <vt:variant>
        <vt:i4>149</vt:i4>
      </vt:variant>
      <vt:variant>
        <vt:i4>0</vt:i4>
      </vt:variant>
      <vt:variant>
        <vt:i4>5</vt:i4>
      </vt:variant>
      <vt:variant>
        <vt:lpwstr/>
      </vt:variant>
      <vt:variant>
        <vt:lpwstr>_Toc252825821</vt:lpwstr>
      </vt:variant>
      <vt:variant>
        <vt:i4>1900602</vt:i4>
      </vt:variant>
      <vt:variant>
        <vt:i4>143</vt:i4>
      </vt:variant>
      <vt:variant>
        <vt:i4>0</vt:i4>
      </vt:variant>
      <vt:variant>
        <vt:i4>5</vt:i4>
      </vt:variant>
      <vt:variant>
        <vt:lpwstr/>
      </vt:variant>
      <vt:variant>
        <vt:lpwstr>_Toc252825820</vt:lpwstr>
      </vt:variant>
      <vt:variant>
        <vt:i4>1966138</vt:i4>
      </vt:variant>
      <vt:variant>
        <vt:i4>137</vt:i4>
      </vt:variant>
      <vt:variant>
        <vt:i4>0</vt:i4>
      </vt:variant>
      <vt:variant>
        <vt:i4>5</vt:i4>
      </vt:variant>
      <vt:variant>
        <vt:lpwstr/>
      </vt:variant>
      <vt:variant>
        <vt:lpwstr>_Toc252825819</vt:lpwstr>
      </vt:variant>
      <vt:variant>
        <vt:i4>1966138</vt:i4>
      </vt:variant>
      <vt:variant>
        <vt:i4>131</vt:i4>
      </vt:variant>
      <vt:variant>
        <vt:i4>0</vt:i4>
      </vt:variant>
      <vt:variant>
        <vt:i4>5</vt:i4>
      </vt:variant>
      <vt:variant>
        <vt:lpwstr/>
      </vt:variant>
      <vt:variant>
        <vt:lpwstr>_Toc252825818</vt:lpwstr>
      </vt:variant>
      <vt:variant>
        <vt:i4>1966138</vt:i4>
      </vt:variant>
      <vt:variant>
        <vt:i4>125</vt:i4>
      </vt:variant>
      <vt:variant>
        <vt:i4>0</vt:i4>
      </vt:variant>
      <vt:variant>
        <vt:i4>5</vt:i4>
      </vt:variant>
      <vt:variant>
        <vt:lpwstr/>
      </vt:variant>
      <vt:variant>
        <vt:lpwstr>_Toc252825817</vt:lpwstr>
      </vt:variant>
      <vt:variant>
        <vt:i4>1966138</vt:i4>
      </vt:variant>
      <vt:variant>
        <vt:i4>119</vt:i4>
      </vt:variant>
      <vt:variant>
        <vt:i4>0</vt:i4>
      </vt:variant>
      <vt:variant>
        <vt:i4>5</vt:i4>
      </vt:variant>
      <vt:variant>
        <vt:lpwstr/>
      </vt:variant>
      <vt:variant>
        <vt:lpwstr>_Toc252825816</vt:lpwstr>
      </vt:variant>
      <vt:variant>
        <vt:i4>1966138</vt:i4>
      </vt:variant>
      <vt:variant>
        <vt:i4>113</vt:i4>
      </vt:variant>
      <vt:variant>
        <vt:i4>0</vt:i4>
      </vt:variant>
      <vt:variant>
        <vt:i4>5</vt:i4>
      </vt:variant>
      <vt:variant>
        <vt:lpwstr/>
      </vt:variant>
      <vt:variant>
        <vt:lpwstr>_Toc252825815</vt:lpwstr>
      </vt:variant>
      <vt:variant>
        <vt:i4>1966138</vt:i4>
      </vt:variant>
      <vt:variant>
        <vt:i4>107</vt:i4>
      </vt:variant>
      <vt:variant>
        <vt:i4>0</vt:i4>
      </vt:variant>
      <vt:variant>
        <vt:i4>5</vt:i4>
      </vt:variant>
      <vt:variant>
        <vt:lpwstr/>
      </vt:variant>
      <vt:variant>
        <vt:lpwstr>_Toc252825814</vt:lpwstr>
      </vt:variant>
      <vt:variant>
        <vt:i4>1966138</vt:i4>
      </vt:variant>
      <vt:variant>
        <vt:i4>101</vt:i4>
      </vt:variant>
      <vt:variant>
        <vt:i4>0</vt:i4>
      </vt:variant>
      <vt:variant>
        <vt:i4>5</vt:i4>
      </vt:variant>
      <vt:variant>
        <vt:lpwstr/>
      </vt:variant>
      <vt:variant>
        <vt:lpwstr>_Toc252825813</vt:lpwstr>
      </vt:variant>
      <vt:variant>
        <vt:i4>1966138</vt:i4>
      </vt:variant>
      <vt:variant>
        <vt:i4>95</vt:i4>
      </vt:variant>
      <vt:variant>
        <vt:i4>0</vt:i4>
      </vt:variant>
      <vt:variant>
        <vt:i4>5</vt:i4>
      </vt:variant>
      <vt:variant>
        <vt:lpwstr/>
      </vt:variant>
      <vt:variant>
        <vt:lpwstr>_Toc252825812</vt:lpwstr>
      </vt:variant>
      <vt:variant>
        <vt:i4>1966138</vt:i4>
      </vt:variant>
      <vt:variant>
        <vt:i4>89</vt:i4>
      </vt:variant>
      <vt:variant>
        <vt:i4>0</vt:i4>
      </vt:variant>
      <vt:variant>
        <vt:i4>5</vt:i4>
      </vt:variant>
      <vt:variant>
        <vt:lpwstr/>
      </vt:variant>
      <vt:variant>
        <vt:lpwstr>_Toc252825811</vt:lpwstr>
      </vt:variant>
      <vt:variant>
        <vt:i4>1966138</vt:i4>
      </vt:variant>
      <vt:variant>
        <vt:i4>83</vt:i4>
      </vt:variant>
      <vt:variant>
        <vt:i4>0</vt:i4>
      </vt:variant>
      <vt:variant>
        <vt:i4>5</vt:i4>
      </vt:variant>
      <vt:variant>
        <vt:lpwstr/>
      </vt:variant>
      <vt:variant>
        <vt:lpwstr>_Toc252825810</vt:lpwstr>
      </vt:variant>
      <vt:variant>
        <vt:i4>2031674</vt:i4>
      </vt:variant>
      <vt:variant>
        <vt:i4>77</vt:i4>
      </vt:variant>
      <vt:variant>
        <vt:i4>0</vt:i4>
      </vt:variant>
      <vt:variant>
        <vt:i4>5</vt:i4>
      </vt:variant>
      <vt:variant>
        <vt:lpwstr/>
      </vt:variant>
      <vt:variant>
        <vt:lpwstr>_Toc252825809</vt:lpwstr>
      </vt:variant>
      <vt:variant>
        <vt:i4>2031674</vt:i4>
      </vt:variant>
      <vt:variant>
        <vt:i4>71</vt:i4>
      </vt:variant>
      <vt:variant>
        <vt:i4>0</vt:i4>
      </vt:variant>
      <vt:variant>
        <vt:i4>5</vt:i4>
      </vt:variant>
      <vt:variant>
        <vt:lpwstr/>
      </vt:variant>
      <vt:variant>
        <vt:lpwstr>_Toc252825808</vt:lpwstr>
      </vt:variant>
      <vt:variant>
        <vt:i4>2031674</vt:i4>
      </vt:variant>
      <vt:variant>
        <vt:i4>65</vt:i4>
      </vt:variant>
      <vt:variant>
        <vt:i4>0</vt:i4>
      </vt:variant>
      <vt:variant>
        <vt:i4>5</vt:i4>
      </vt:variant>
      <vt:variant>
        <vt:lpwstr/>
      </vt:variant>
      <vt:variant>
        <vt:lpwstr>_Toc252825807</vt:lpwstr>
      </vt:variant>
      <vt:variant>
        <vt:i4>2031674</vt:i4>
      </vt:variant>
      <vt:variant>
        <vt:i4>59</vt:i4>
      </vt:variant>
      <vt:variant>
        <vt:i4>0</vt:i4>
      </vt:variant>
      <vt:variant>
        <vt:i4>5</vt:i4>
      </vt:variant>
      <vt:variant>
        <vt:lpwstr/>
      </vt:variant>
      <vt:variant>
        <vt:lpwstr>_Toc252825806</vt:lpwstr>
      </vt:variant>
      <vt:variant>
        <vt:i4>2031674</vt:i4>
      </vt:variant>
      <vt:variant>
        <vt:i4>53</vt:i4>
      </vt:variant>
      <vt:variant>
        <vt:i4>0</vt:i4>
      </vt:variant>
      <vt:variant>
        <vt:i4>5</vt:i4>
      </vt:variant>
      <vt:variant>
        <vt:lpwstr/>
      </vt:variant>
      <vt:variant>
        <vt:lpwstr>_Toc252825805</vt:lpwstr>
      </vt:variant>
      <vt:variant>
        <vt:i4>2031674</vt:i4>
      </vt:variant>
      <vt:variant>
        <vt:i4>47</vt:i4>
      </vt:variant>
      <vt:variant>
        <vt:i4>0</vt:i4>
      </vt:variant>
      <vt:variant>
        <vt:i4>5</vt:i4>
      </vt:variant>
      <vt:variant>
        <vt:lpwstr/>
      </vt:variant>
      <vt:variant>
        <vt:lpwstr>_Toc252825804</vt:lpwstr>
      </vt:variant>
      <vt:variant>
        <vt:i4>2031674</vt:i4>
      </vt:variant>
      <vt:variant>
        <vt:i4>41</vt:i4>
      </vt:variant>
      <vt:variant>
        <vt:i4>0</vt:i4>
      </vt:variant>
      <vt:variant>
        <vt:i4>5</vt:i4>
      </vt:variant>
      <vt:variant>
        <vt:lpwstr/>
      </vt:variant>
      <vt:variant>
        <vt:lpwstr>_Toc252825803</vt:lpwstr>
      </vt:variant>
      <vt:variant>
        <vt:i4>2031674</vt:i4>
      </vt:variant>
      <vt:variant>
        <vt:i4>35</vt:i4>
      </vt:variant>
      <vt:variant>
        <vt:i4>0</vt:i4>
      </vt:variant>
      <vt:variant>
        <vt:i4>5</vt:i4>
      </vt:variant>
      <vt:variant>
        <vt:lpwstr/>
      </vt:variant>
      <vt:variant>
        <vt:lpwstr>_Toc252825802</vt:lpwstr>
      </vt:variant>
      <vt:variant>
        <vt:i4>2031674</vt:i4>
      </vt:variant>
      <vt:variant>
        <vt:i4>29</vt:i4>
      </vt:variant>
      <vt:variant>
        <vt:i4>0</vt:i4>
      </vt:variant>
      <vt:variant>
        <vt:i4>5</vt:i4>
      </vt:variant>
      <vt:variant>
        <vt:lpwstr/>
      </vt:variant>
      <vt:variant>
        <vt:lpwstr>_Toc252825801</vt:lpwstr>
      </vt:variant>
      <vt:variant>
        <vt:i4>2031674</vt:i4>
      </vt:variant>
      <vt:variant>
        <vt:i4>23</vt:i4>
      </vt:variant>
      <vt:variant>
        <vt:i4>0</vt:i4>
      </vt:variant>
      <vt:variant>
        <vt:i4>5</vt:i4>
      </vt:variant>
      <vt:variant>
        <vt:lpwstr/>
      </vt:variant>
      <vt:variant>
        <vt:lpwstr>_Toc252825800</vt:lpwstr>
      </vt:variant>
      <vt:variant>
        <vt:i4>1441845</vt:i4>
      </vt:variant>
      <vt:variant>
        <vt:i4>17</vt:i4>
      </vt:variant>
      <vt:variant>
        <vt:i4>0</vt:i4>
      </vt:variant>
      <vt:variant>
        <vt:i4>5</vt:i4>
      </vt:variant>
      <vt:variant>
        <vt:lpwstr/>
      </vt:variant>
      <vt:variant>
        <vt:lpwstr>_Toc252825799</vt:lpwstr>
      </vt:variant>
      <vt:variant>
        <vt:i4>1441845</vt:i4>
      </vt:variant>
      <vt:variant>
        <vt:i4>11</vt:i4>
      </vt:variant>
      <vt:variant>
        <vt:i4>0</vt:i4>
      </vt:variant>
      <vt:variant>
        <vt:i4>5</vt:i4>
      </vt:variant>
      <vt:variant>
        <vt:lpwstr/>
      </vt:variant>
      <vt:variant>
        <vt:lpwstr>_Toc252825798</vt:lpwstr>
      </vt:variant>
      <vt:variant>
        <vt:i4>1441845</vt:i4>
      </vt:variant>
      <vt:variant>
        <vt:i4>5</vt:i4>
      </vt:variant>
      <vt:variant>
        <vt:i4>0</vt:i4>
      </vt:variant>
      <vt:variant>
        <vt:i4>5</vt:i4>
      </vt:variant>
      <vt:variant>
        <vt:lpwstr/>
      </vt:variant>
      <vt:variant>
        <vt:lpwstr>_Toc252825797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Dr. Roach</dc:creator>
  <cp:lastModifiedBy>Tanja</cp:lastModifiedBy>
  <cp:revision>3</cp:revision>
  <cp:lastPrinted>2010-02-02T04:26:00Z</cp:lastPrinted>
  <dcterms:created xsi:type="dcterms:W3CDTF">2010-02-02T05:35:00Z</dcterms:created>
  <dcterms:modified xsi:type="dcterms:W3CDTF">2010-02-02T06:07:00Z</dcterms:modified>
</cp:coreProperties>
</file>